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02F2D665" w14:textId="79F2EDED" w:rsidR="008251D4"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251D4">
        <w:rPr>
          <w:noProof/>
        </w:rPr>
        <w:t>Definitions</w:t>
      </w:r>
      <w:r w:rsidR="008251D4">
        <w:rPr>
          <w:noProof/>
        </w:rPr>
        <w:tab/>
      </w:r>
      <w:r w:rsidR="008251D4">
        <w:rPr>
          <w:noProof/>
        </w:rPr>
        <w:fldChar w:fldCharType="begin"/>
      </w:r>
      <w:r w:rsidR="008251D4">
        <w:rPr>
          <w:noProof/>
        </w:rPr>
        <w:instrText xml:space="preserve"> PAGEREF _Toc24528457 \h </w:instrText>
      </w:r>
      <w:r w:rsidR="008251D4">
        <w:rPr>
          <w:noProof/>
        </w:rPr>
      </w:r>
      <w:r w:rsidR="008251D4">
        <w:rPr>
          <w:noProof/>
        </w:rPr>
        <w:fldChar w:fldCharType="separate"/>
      </w:r>
      <w:r w:rsidR="008251D4">
        <w:rPr>
          <w:noProof/>
        </w:rPr>
        <w:t>3</w:t>
      </w:r>
      <w:r w:rsidR="008251D4">
        <w:rPr>
          <w:noProof/>
        </w:rPr>
        <w:fldChar w:fldCharType="end"/>
      </w:r>
    </w:p>
    <w:p w14:paraId="3917809D" w14:textId="135D7CC8" w:rsidR="008251D4" w:rsidRDefault="008251D4">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_Toc24528458 \h </w:instrText>
      </w:r>
      <w:r>
        <w:rPr>
          <w:noProof/>
        </w:rPr>
      </w:r>
      <w:r>
        <w:rPr>
          <w:noProof/>
        </w:rPr>
        <w:fldChar w:fldCharType="separate"/>
      </w:r>
      <w:r>
        <w:rPr>
          <w:noProof/>
        </w:rPr>
        <w:t>4</w:t>
      </w:r>
      <w:r>
        <w:rPr>
          <w:noProof/>
        </w:rPr>
        <w:fldChar w:fldCharType="end"/>
      </w:r>
    </w:p>
    <w:p w14:paraId="55ADC90C" w14:textId="3E545FE1" w:rsidR="008251D4" w:rsidRDefault="008251D4">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_Toc24528459 \h </w:instrText>
      </w:r>
      <w:r>
        <w:rPr>
          <w:noProof/>
        </w:rPr>
      </w:r>
      <w:r>
        <w:rPr>
          <w:noProof/>
        </w:rPr>
        <w:fldChar w:fldCharType="separate"/>
      </w:r>
      <w:r>
        <w:rPr>
          <w:noProof/>
        </w:rPr>
        <w:t>4</w:t>
      </w:r>
      <w:r>
        <w:rPr>
          <w:noProof/>
        </w:rPr>
        <w:fldChar w:fldCharType="end"/>
      </w:r>
    </w:p>
    <w:p w14:paraId="0706C32E" w14:textId="69444384" w:rsidR="008251D4" w:rsidRDefault="008251D4">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_Toc24528460 \h </w:instrText>
      </w:r>
      <w:r>
        <w:rPr>
          <w:noProof/>
        </w:rPr>
      </w:r>
      <w:r>
        <w:rPr>
          <w:noProof/>
        </w:rPr>
        <w:fldChar w:fldCharType="separate"/>
      </w:r>
      <w:r>
        <w:rPr>
          <w:noProof/>
        </w:rPr>
        <w:t>4</w:t>
      </w:r>
      <w:r>
        <w:rPr>
          <w:noProof/>
        </w:rPr>
        <w:fldChar w:fldCharType="end"/>
      </w:r>
    </w:p>
    <w:p w14:paraId="297A6BD1" w14:textId="52A6E6A2" w:rsidR="008251D4" w:rsidRDefault="008251D4">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_Toc24528461 \h </w:instrText>
      </w:r>
      <w:r>
        <w:rPr>
          <w:noProof/>
        </w:rPr>
      </w:r>
      <w:r>
        <w:rPr>
          <w:noProof/>
        </w:rPr>
        <w:fldChar w:fldCharType="separate"/>
      </w:r>
      <w:r>
        <w:rPr>
          <w:noProof/>
        </w:rPr>
        <w:t>7</w:t>
      </w:r>
      <w:r>
        <w:rPr>
          <w:noProof/>
        </w:rPr>
        <w:fldChar w:fldCharType="end"/>
      </w:r>
    </w:p>
    <w:p w14:paraId="5886FBEE" w14:textId="79579BE3" w:rsidR="008251D4" w:rsidRDefault="008251D4">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_Toc24528462 \h </w:instrText>
      </w:r>
      <w:r>
        <w:rPr>
          <w:noProof/>
        </w:rPr>
      </w:r>
      <w:r>
        <w:rPr>
          <w:noProof/>
        </w:rPr>
        <w:fldChar w:fldCharType="separate"/>
      </w:r>
      <w:r>
        <w:rPr>
          <w:noProof/>
        </w:rPr>
        <w:t>7</w:t>
      </w:r>
      <w:r>
        <w:rPr>
          <w:noProof/>
        </w:rPr>
        <w:fldChar w:fldCharType="end"/>
      </w:r>
    </w:p>
    <w:p w14:paraId="4D7BAC7B" w14:textId="06E22531" w:rsidR="008251D4" w:rsidRDefault="008251D4">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_Toc24528463 \h </w:instrText>
      </w:r>
      <w:r>
        <w:rPr>
          <w:noProof/>
        </w:rPr>
      </w:r>
      <w:r>
        <w:rPr>
          <w:noProof/>
        </w:rPr>
        <w:fldChar w:fldCharType="separate"/>
      </w:r>
      <w:r>
        <w:rPr>
          <w:noProof/>
        </w:rPr>
        <w:t>8</w:t>
      </w:r>
      <w:r>
        <w:rPr>
          <w:noProof/>
        </w:rPr>
        <w:fldChar w:fldCharType="end"/>
      </w:r>
    </w:p>
    <w:p w14:paraId="1C94CE6A" w14:textId="608B2787" w:rsidR="008251D4" w:rsidRDefault="008251D4">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_Toc24528464 \h </w:instrText>
      </w:r>
      <w:r>
        <w:rPr>
          <w:noProof/>
        </w:rPr>
      </w:r>
      <w:r>
        <w:rPr>
          <w:noProof/>
        </w:rPr>
        <w:fldChar w:fldCharType="separate"/>
      </w:r>
      <w:r>
        <w:rPr>
          <w:noProof/>
        </w:rPr>
        <w:t>8</w:t>
      </w:r>
      <w:r>
        <w:rPr>
          <w:noProof/>
        </w:rPr>
        <w:fldChar w:fldCharType="end"/>
      </w:r>
    </w:p>
    <w:p w14:paraId="13BF8949" w14:textId="69297DCF" w:rsidR="008251D4" w:rsidRDefault="008251D4">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_Toc24528465 \h </w:instrText>
      </w:r>
      <w:r>
        <w:rPr>
          <w:noProof/>
        </w:rPr>
      </w:r>
      <w:r>
        <w:rPr>
          <w:noProof/>
        </w:rPr>
        <w:fldChar w:fldCharType="separate"/>
      </w:r>
      <w:r>
        <w:rPr>
          <w:noProof/>
        </w:rPr>
        <w:t>8</w:t>
      </w:r>
      <w:r>
        <w:rPr>
          <w:noProof/>
        </w:rPr>
        <w:fldChar w:fldCharType="end"/>
      </w:r>
    </w:p>
    <w:p w14:paraId="360261A7" w14:textId="68174244" w:rsidR="008251D4" w:rsidRDefault="008251D4">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_Toc24528466 \h </w:instrText>
      </w:r>
      <w:r>
        <w:rPr>
          <w:noProof/>
        </w:rPr>
      </w:r>
      <w:r>
        <w:rPr>
          <w:noProof/>
        </w:rPr>
        <w:fldChar w:fldCharType="separate"/>
      </w:r>
      <w:r>
        <w:rPr>
          <w:noProof/>
        </w:rPr>
        <w:t>10</w:t>
      </w:r>
      <w:r>
        <w:rPr>
          <w:noProof/>
        </w:rPr>
        <w:fldChar w:fldCharType="end"/>
      </w:r>
    </w:p>
    <w:p w14:paraId="14691CFC" w14:textId="2307AA63" w:rsidR="008251D4" w:rsidRDefault="008251D4">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_Toc24528467 \h </w:instrText>
      </w:r>
      <w:r>
        <w:rPr>
          <w:noProof/>
        </w:rPr>
      </w:r>
      <w:r>
        <w:rPr>
          <w:noProof/>
        </w:rPr>
        <w:fldChar w:fldCharType="separate"/>
      </w:r>
      <w:r>
        <w:rPr>
          <w:noProof/>
        </w:rPr>
        <w:t>10</w:t>
      </w:r>
      <w:r>
        <w:rPr>
          <w:noProof/>
        </w:rPr>
        <w:fldChar w:fldCharType="end"/>
      </w:r>
    </w:p>
    <w:p w14:paraId="1F89B6CE" w14:textId="79D6FBE3" w:rsidR="008251D4" w:rsidRDefault="008251D4">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_Toc24528468 \h </w:instrText>
      </w:r>
      <w:r>
        <w:rPr>
          <w:noProof/>
        </w:rPr>
      </w:r>
      <w:r>
        <w:rPr>
          <w:noProof/>
        </w:rPr>
        <w:fldChar w:fldCharType="separate"/>
      </w:r>
      <w:r>
        <w:rPr>
          <w:noProof/>
        </w:rPr>
        <w:t>10</w:t>
      </w:r>
      <w:r>
        <w:rPr>
          <w:noProof/>
        </w:rPr>
        <w:fldChar w:fldCharType="end"/>
      </w:r>
    </w:p>
    <w:p w14:paraId="0136CCB7" w14:textId="2282196C" w:rsidR="008251D4" w:rsidRDefault="008251D4">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_Toc24528469 \h </w:instrText>
      </w:r>
      <w:r>
        <w:rPr>
          <w:noProof/>
        </w:rPr>
      </w:r>
      <w:r>
        <w:rPr>
          <w:noProof/>
        </w:rPr>
        <w:fldChar w:fldCharType="separate"/>
      </w:r>
      <w:r>
        <w:rPr>
          <w:noProof/>
        </w:rPr>
        <w:t>12</w:t>
      </w:r>
      <w:r>
        <w:rPr>
          <w:noProof/>
        </w:rPr>
        <w:fldChar w:fldCharType="end"/>
      </w:r>
    </w:p>
    <w:p w14:paraId="2E582DB9" w14:textId="0F9A4A7F" w:rsidR="008251D4" w:rsidRDefault="008251D4">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_Toc24528470 \h </w:instrText>
      </w:r>
      <w:r>
        <w:rPr>
          <w:noProof/>
        </w:rPr>
      </w:r>
      <w:r>
        <w:rPr>
          <w:noProof/>
        </w:rPr>
        <w:fldChar w:fldCharType="separate"/>
      </w:r>
      <w:r>
        <w:rPr>
          <w:noProof/>
        </w:rPr>
        <w:t>12</w:t>
      </w:r>
      <w:r>
        <w:rPr>
          <w:noProof/>
        </w:rPr>
        <w:fldChar w:fldCharType="end"/>
      </w:r>
    </w:p>
    <w:p w14:paraId="07DED041" w14:textId="20DC81B4" w:rsidR="008251D4" w:rsidRDefault="008251D4">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_Toc24528471 \h </w:instrText>
      </w:r>
      <w:r>
        <w:rPr>
          <w:noProof/>
        </w:rPr>
      </w:r>
      <w:r>
        <w:rPr>
          <w:noProof/>
        </w:rPr>
        <w:fldChar w:fldCharType="separate"/>
      </w:r>
      <w:r>
        <w:rPr>
          <w:noProof/>
        </w:rPr>
        <w:t>22</w:t>
      </w:r>
      <w:r>
        <w:rPr>
          <w:noProof/>
        </w:rPr>
        <w:fldChar w:fldCharType="end"/>
      </w:r>
    </w:p>
    <w:p w14:paraId="09E7F584" w14:textId="133F7EE2" w:rsidR="008251D4" w:rsidRDefault="008251D4">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_Toc24528472 \h </w:instrText>
      </w:r>
      <w:r>
        <w:rPr>
          <w:noProof/>
        </w:rPr>
      </w:r>
      <w:r>
        <w:rPr>
          <w:noProof/>
        </w:rPr>
        <w:fldChar w:fldCharType="separate"/>
      </w:r>
      <w:r>
        <w:rPr>
          <w:noProof/>
        </w:rPr>
        <w:t>30</w:t>
      </w:r>
      <w:r>
        <w:rPr>
          <w:noProof/>
        </w:rPr>
        <w:fldChar w:fldCharType="end"/>
      </w:r>
    </w:p>
    <w:p w14:paraId="22C28503" w14:textId="62761E7A" w:rsidR="008251D4" w:rsidRDefault="008251D4">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_Toc24528473 \h </w:instrText>
      </w:r>
      <w:r>
        <w:rPr>
          <w:noProof/>
        </w:rPr>
      </w:r>
      <w:r>
        <w:rPr>
          <w:noProof/>
        </w:rPr>
        <w:fldChar w:fldCharType="separate"/>
      </w:r>
      <w:r>
        <w:rPr>
          <w:noProof/>
        </w:rPr>
        <w:t>31</w:t>
      </w:r>
      <w:r>
        <w:rPr>
          <w:noProof/>
        </w:rPr>
        <w:fldChar w:fldCharType="end"/>
      </w:r>
    </w:p>
    <w:p w14:paraId="1B757AD4" w14:textId="69FE40FB" w:rsidR="008251D4" w:rsidRDefault="008251D4">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_Toc24528474 \h </w:instrText>
      </w:r>
      <w:r>
        <w:rPr>
          <w:noProof/>
        </w:rPr>
      </w:r>
      <w:r>
        <w:rPr>
          <w:noProof/>
        </w:rPr>
        <w:fldChar w:fldCharType="separate"/>
      </w:r>
      <w:r>
        <w:rPr>
          <w:noProof/>
        </w:rPr>
        <w:t>33</w:t>
      </w:r>
      <w:r>
        <w:rPr>
          <w:noProof/>
        </w:rPr>
        <w:fldChar w:fldCharType="end"/>
      </w:r>
    </w:p>
    <w:p w14:paraId="04F5D1BA" w14:textId="4B938DF7" w:rsidR="008251D4" w:rsidRDefault="008251D4">
      <w:pPr>
        <w:pStyle w:val="TOC2"/>
        <w:tabs>
          <w:tab w:val="right" w:leader="dot" w:pos="10070"/>
        </w:tabs>
        <w:rPr>
          <w:b w:val="0"/>
          <w:bCs w:val="0"/>
          <w:noProof/>
          <w:color w:val="auto"/>
        </w:rPr>
      </w:pPr>
      <w:r>
        <w:rPr>
          <w:noProof/>
        </w:rPr>
        <w:t>Option Array Types</w:t>
      </w:r>
      <w:r>
        <w:rPr>
          <w:noProof/>
        </w:rPr>
        <w:tab/>
      </w:r>
      <w:r>
        <w:rPr>
          <w:noProof/>
        </w:rPr>
        <w:fldChar w:fldCharType="begin"/>
      </w:r>
      <w:r>
        <w:rPr>
          <w:noProof/>
        </w:rPr>
        <w:instrText xml:space="preserve"> PAGEREF _Toc24528475 \h </w:instrText>
      </w:r>
      <w:r>
        <w:rPr>
          <w:noProof/>
        </w:rPr>
      </w:r>
      <w:r>
        <w:rPr>
          <w:noProof/>
        </w:rPr>
        <w:fldChar w:fldCharType="separate"/>
      </w:r>
      <w:r>
        <w:rPr>
          <w:noProof/>
        </w:rPr>
        <w:t>34</w:t>
      </w:r>
      <w:r>
        <w:rPr>
          <w:noProof/>
        </w:rPr>
        <w:fldChar w:fldCharType="end"/>
      </w:r>
    </w:p>
    <w:p w14:paraId="657B78F7" w14:textId="311C876A" w:rsidR="008251D4" w:rsidRDefault="008251D4">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_Toc24528476 \h </w:instrText>
      </w:r>
      <w:r>
        <w:rPr>
          <w:noProof/>
        </w:rPr>
      </w:r>
      <w:r>
        <w:rPr>
          <w:noProof/>
        </w:rPr>
        <w:fldChar w:fldCharType="separate"/>
      </w:r>
      <w:r>
        <w:rPr>
          <w:noProof/>
        </w:rPr>
        <w:t>39</w:t>
      </w:r>
      <w:r>
        <w:rPr>
          <w:noProof/>
        </w:rPr>
        <w:fldChar w:fldCharType="end"/>
      </w:r>
    </w:p>
    <w:p w14:paraId="4CDC7A41" w14:textId="29E4B0AC" w:rsidR="008251D4" w:rsidRDefault="008251D4">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_Toc24528477 \h </w:instrText>
      </w:r>
      <w:r>
        <w:rPr>
          <w:noProof/>
        </w:rPr>
      </w:r>
      <w:r>
        <w:rPr>
          <w:noProof/>
        </w:rPr>
        <w:fldChar w:fldCharType="separate"/>
      </w:r>
      <w:r>
        <w:rPr>
          <w:noProof/>
        </w:rPr>
        <w:t>41</w:t>
      </w:r>
      <w:r>
        <w:rPr>
          <w:noProof/>
        </w:rPr>
        <w:fldChar w:fldCharType="end"/>
      </w:r>
    </w:p>
    <w:p w14:paraId="414ADB97" w14:textId="77B46198" w:rsidR="008251D4" w:rsidRDefault="008251D4">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_Toc24528478 \h </w:instrText>
      </w:r>
      <w:r>
        <w:rPr>
          <w:noProof/>
        </w:rPr>
      </w:r>
      <w:r>
        <w:rPr>
          <w:noProof/>
        </w:rPr>
        <w:fldChar w:fldCharType="separate"/>
      </w:r>
      <w:r>
        <w:rPr>
          <w:noProof/>
        </w:rPr>
        <w:t>42</w:t>
      </w:r>
      <w:r>
        <w:rPr>
          <w:noProof/>
        </w:rPr>
        <w:fldChar w:fldCharType="end"/>
      </w:r>
    </w:p>
    <w:p w14:paraId="6FD710BC" w14:textId="14816370" w:rsidR="008251D4" w:rsidRDefault="008251D4">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_Toc24528479 \h </w:instrText>
      </w:r>
      <w:r>
        <w:rPr>
          <w:noProof/>
        </w:rPr>
      </w:r>
      <w:r>
        <w:rPr>
          <w:noProof/>
        </w:rPr>
        <w:fldChar w:fldCharType="separate"/>
      </w:r>
      <w:r>
        <w:rPr>
          <w:noProof/>
        </w:rPr>
        <w:t>43</w:t>
      </w:r>
      <w:r>
        <w:rPr>
          <w:noProof/>
        </w:rPr>
        <w:fldChar w:fldCharType="end"/>
      </w:r>
    </w:p>
    <w:p w14:paraId="28A9F72E" w14:textId="4B67CEA2" w:rsidR="008251D4" w:rsidRDefault="008251D4">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_Toc24528480 \h </w:instrText>
      </w:r>
      <w:r>
        <w:rPr>
          <w:noProof/>
        </w:rPr>
      </w:r>
      <w:r>
        <w:rPr>
          <w:noProof/>
        </w:rPr>
        <w:fldChar w:fldCharType="separate"/>
      </w:r>
      <w:r>
        <w:rPr>
          <w:noProof/>
        </w:rPr>
        <w:t>43</w:t>
      </w:r>
      <w:r>
        <w:rPr>
          <w:noProof/>
        </w:rPr>
        <w:fldChar w:fldCharType="end"/>
      </w:r>
    </w:p>
    <w:p w14:paraId="1B7C755B" w14:textId="4E41F0B3" w:rsidR="008251D4" w:rsidRDefault="008251D4">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_Toc24528481 \h </w:instrText>
      </w:r>
      <w:r>
        <w:rPr>
          <w:noProof/>
        </w:rPr>
      </w:r>
      <w:r>
        <w:rPr>
          <w:noProof/>
        </w:rPr>
        <w:fldChar w:fldCharType="separate"/>
      </w:r>
      <w:r>
        <w:rPr>
          <w:noProof/>
        </w:rPr>
        <w:t>48</w:t>
      </w:r>
      <w:r>
        <w:rPr>
          <w:noProof/>
        </w:rPr>
        <w:fldChar w:fldCharType="end"/>
      </w:r>
    </w:p>
    <w:p w14:paraId="10AEEF24" w14:textId="2814E5BC" w:rsidR="008251D4" w:rsidRDefault="008251D4">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_Toc24528482 \h </w:instrText>
      </w:r>
      <w:r>
        <w:rPr>
          <w:noProof/>
        </w:rPr>
      </w:r>
      <w:r>
        <w:rPr>
          <w:noProof/>
        </w:rPr>
        <w:fldChar w:fldCharType="separate"/>
      </w:r>
      <w:r>
        <w:rPr>
          <w:noProof/>
        </w:rPr>
        <w:t>48</w:t>
      </w:r>
      <w:r>
        <w:rPr>
          <w:noProof/>
        </w:rPr>
        <w:fldChar w:fldCharType="end"/>
      </w:r>
    </w:p>
    <w:p w14:paraId="2218EBB5" w14:textId="14C65F57" w:rsidR="008251D4" w:rsidRDefault="008251D4">
      <w:pPr>
        <w:pStyle w:val="TOC2"/>
        <w:tabs>
          <w:tab w:val="right" w:leader="dot" w:pos="10070"/>
        </w:tabs>
        <w:rPr>
          <w:b w:val="0"/>
          <w:bCs w:val="0"/>
          <w:noProof/>
          <w:color w:val="auto"/>
        </w:rPr>
      </w:pPr>
      <w:r>
        <w:rPr>
          <w:noProof/>
        </w:rPr>
        <w:t>R Caveats</w:t>
      </w:r>
      <w:r>
        <w:rPr>
          <w:noProof/>
        </w:rPr>
        <w:tab/>
      </w:r>
      <w:r>
        <w:rPr>
          <w:noProof/>
        </w:rPr>
        <w:fldChar w:fldCharType="begin"/>
      </w:r>
      <w:r>
        <w:rPr>
          <w:noProof/>
        </w:rPr>
        <w:instrText xml:space="preserve"> PAGEREF _Toc24528483 \h </w:instrText>
      </w:r>
      <w:r>
        <w:rPr>
          <w:noProof/>
        </w:rPr>
      </w:r>
      <w:r>
        <w:rPr>
          <w:noProof/>
        </w:rPr>
        <w:fldChar w:fldCharType="separate"/>
      </w:r>
      <w:r>
        <w:rPr>
          <w:noProof/>
        </w:rPr>
        <w:t>49</w:t>
      </w:r>
      <w:r>
        <w:rPr>
          <w:noProof/>
        </w:rPr>
        <w:fldChar w:fldCharType="end"/>
      </w:r>
    </w:p>
    <w:p w14:paraId="31173800" w14:textId="5BC79E52" w:rsidR="008251D4" w:rsidRDefault="008251D4">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_Toc24528484 \h </w:instrText>
      </w:r>
      <w:r>
        <w:rPr>
          <w:noProof/>
        </w:rPr>
      </w:r>
      <w:r>
        <w:rPr>
          <w:noProof/>
        </w:rPr>
        <w:fldChar w:fldCharType="separate"/>
      </w:r>
      <w:r>
        <w:rPr>
          <w:noProof/>
        </w:rPr>
        <w:t>49</w:t>
      </w:r>
      <w:r>
        <w:rPr>
          <w:noProof/>
        </w:rPr>
        <w:fldChar w:fldCharType="end"/>
      </w:r>
    </w:p>
    <w:p w14:paraId="62CC2925" w14:textId="4A56A7CA" w:rsidR="008251D4" w:rsidRDefault="008251D4">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_Toc24528485 \h </w:instrText>
      </w:r>
      <w:r>
        <w:rPr>
          <w:noProof/>
        </w:rPr>
      </w:r>
      <w:r>
        <w:rPr>
          <w:noProof/>
        </w:rPr>
        <w:fldChar w:fldCharType="separate"/>
      </w:r>
      <w:r>
        <w:rPr>
          <w:noProof/>
        </w:rPr>
        <w:t>52</w:t>
      </w:r>
      <w:r>
        <w:rPr>
          <w:noProof/>
        </w:rPr>
        <w:fldChar w:fldCharType="end"/>
      </w:r>
    </w:p>
    <w:p w14:paraId="4D5365C7" w14:textId="00BA384E" w:rsidR="008251D4" w:rsidRDefault="008251D4">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_Toc24528486 \h </w:instrText>
      </w:r>
      <w:r>
        <w:rPr>
          <w:noProof/>
        </w:rPr>
      </w:r>
      <w:r>
        <w:rPr>
          <w:noProof/>
        </w:rPr>
        <w:fldChar w:fldCharType="separate"/>
      </w:r>
      <w:r>
        <w:rPr>
          <w:noProof/>
        </w:rPr>
        <w:t>54</w:t>
      </w:r>
      <w:r>
        <w:rPr>
          <w:noProof/>
        </w:rPr>
        <w:fldChar w:fldCharType="end"/>
      </w:r>
    </w:p>
    <w:p w14:paraId="13746E5E" w14:textId="615B8D49" w:rsidR="008251D4" w:rsidRDefault="008251D4">
      <w:pPr>
        <w:pStyle w:val="TOC2"/>
        <w:tabs>
          <w:tab w:val="right" w:leader="dot" w:pos="10070"/>
        </w:tabs>
        <w:rPr>
          <w:b w:val="0"/>
          <w:bCs w:val="0"/>
          <w:noProof/>
          <w:color w:val="auto"/>
        </w:rPr>
      </w:pPr>
      <w:r>
        <w:rPr>
          <w:noProof/>
        </w:rPr>
        <w:t>Component Progress Messages</w:t>
      </w:r>
      <w:r>
        <w:rPr>
          <w:noProof/>
        </w:rPr>
        <w:tab/>
      </w:r>
      <w:r>
        <w:rPr>
          <w:noProof/>
        </w:rPr>
        <w:fldChar w:fldCharType="begin"/>
      </w:r>
      <w:r>
        <w:rPr>
          <w:noProof/>
        </w:rPr>
        <w:instrText xml:space="preserve"> PAGEREF _Toc24528487 \h </w:instrText>
      </w:r>
      <w:r>
        <w:rPr>
          <w:noProof/>
        </w:rPr>
      </w:r>
      <w:r>
        <w:rPr>
          <w:noProof/>
        </w:rPr>
        <w:fldChar w:fldCharType="separate"/>
      </w:r>
      <w:r>
        <w:rPr>
          <w:noProof/>
        </w:rPr>
        <w:t>55</w:t>
      </w:r>
      <w:r>
        <w:rPr>
          <w:noProof/>
        </w:rPr>
        <w:fldChar w:fldCharType="end"/>
      </w:r>
    </w:p>
    <w:p w14:paraId="74BAD547" w14:textId="0C601642" w:rsidR="008251D4" w:rsidRDefault="008251D4">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_Toc24528488 \h </w:instrText>
      </w:r>
      <w:r>
        <w:rPr>
          <w:noProof/>
        </w:rPr>
      </w:r>
      <w:r>
        <w:rPr>
          <w:noProof/>
        </w:rPr>
        <w:fldChar w:fldCharType="separate"/>
      </w:r>
      <w:r>
        <w:rPr>
          <w:noProof/>
        </w:rPr>
        <w:t>57</w:t>
      </w:r>
      <w:r>
        <w:rPr>
          <w:noProof/>
        </w:rPr>
        <w:fldChar w:fldCharType="end"/>
      </w:r>
    </w:p>
    <w:p w14:paraId="3E94E96C" w14:textId="78F2869B" w:rsidR="008251D4" w:rsidRDefault="008251D4">
      <w:pPr>
        <w:pStyle w:val="TOC2"/>
        <w:tabs>
          <w:tab w:val="right" w:leader="dot" w:pos="10070"/>
        </w:tabs>
        <w:rPr>
          <w:b w:val="0"/>
          <w:bCs w:val="0"/>
          <w:noProof/>
          <w:color w:val="auto"/>
        </w:rPr>
      </w:pPr>
      <w:r>
        <w:rPr>
          <w:noProof/>
        </w:rPr>
        <w:t>Component Warnings</w:t>
      </w:r>
      <w:r>
        <w:rPr>
          <w:noProof/>
        </w:rPr>
        <w:tab/>
      </w:r>
      <w:r>
        <w:rPr>
          <w:noProof/>
        </w:rPr>
        <w:fldChar w:fldCharType="begin"/>
      </w:r>
      <w:r>
        <w:rPr>
          <w:noProof/>
        </w:rPr>
        <w:instrText xml:space="preserve"> PAGEREF _Toc24528489 \h </w:instrText>
      </w:r>
      <w:r>
        <w:rPr>
          <w:noProof/>
        </w:rPr>
      </w:r>
      <w:r>
        <w:rPr>
          <w:noProof/>
        </w:rPr>
        <w:fldChar w:fldCharType="separate"/>
      </w:r>
      <w:r>
        <w:rPr>
          <w:noProof/>
        </w:rPr>
        <w:t>58</w:t>
      </w:r>
      <w:r>
        <w:rPr>
          <w:noProof/>
        </w:rPr>
        <w:fldChar w:fldCharType="end"/>
      </w:r>
    </w:p>
    <w:p w14:paraId="71CBABF9" w14:textId="09CA69B7" w:rsidR="008251D4" w:rsidRDefault="008251D4">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_Toc24528490 \h </w:instrText>
      </w:r>
      <w:r>
        <w:rPr>
          <w:noProof/>
        </w:rPr>
      </w:r>
      <w:r>
        <w:rPr>
          <w:noProof/>
        </w:rPr>
        <w:fldChar w:fldCharType="separate"/>
      </w:r>
      <w:r>
        <w:rPr>
          <w:noProof/>
        </w:rPr>
        <w:t>60</w:t>
      </w:r>
      <w:r>
        <w:rPr>
          <w:noProof/>
        </w:rPr>
        <w:fldChar w:fldCharType="end"/>
      </w:r>
    </w:p>
    <w:p w14:paraId="2D916432" w14:textId="56A66163" w:rsidR="008251D4" w:rsidRDefault="008251D4">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_Toc24528491 \h </w:instrText>
      </w:r>
      <w:r>
        <w:rPr>
          <w:noProof/>
        </w:rPr>
      </w:r>
      <w:r>
        <w:rPr>
          <w:noProof/>
        </w:rPr>
        <w:fldChar w:fldCharType="separate"/>
      </w:r>
      <w:r>
        <w:rPr>
          <w:noProof/>
        </w:rPr>
        <w:t>60</w:t>
      </w:r>
      <w:r>
        <w:rPr>
          <w:noProof/>
        </w:rPr>
        <w:fldChar w:fldCharType="end"/>
      </w:r>
    </w:p>
    <w:p w14:paraId="3DBDAC01" w14:textId="04D50F5E" w:rsidR="008251D4" w:rsidRDefault="008251D4">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_Toc24528492 \h </w:instrText>
      </w:r>
      <w:r>
        <w:rPr>
          <w:noProof/>
        </w:rPr>
      </w:r>
      <w:r>
        <w:rPr>
          <w:noProof/>
        </w:rPr>
        <w:fldChar w:fldCharType="separate"/>
      </w:r>
      <w:r>
        <w:rPr>
          <w:noProof/>
        </w:rPr>
        <w:t>61</w:t>
      </w:r>
      <w:r>
        <w:rPr>
          <w:noProof/>
        </w:rPr>
        <w:fldChar w:fldCharType="end"/>
      </w:r>
    </w:p>
    <w:p w14:paraId="307C7409" w14:textId="28944B48" w:rsidR="008251D4" w:rsidRDefault="008251D4">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_Toc24528493 \h </w:instrText>
      </w:r>
      <w:r>
        <w:rPr>
          <w:noProof/>
        </w:rPr>
      </w:r>
      <w:r>
        <w:rPr>
          <w:noProof/>
        </w:rPr>
        <w:fldChar w:fldCharType="separate"/>
      </w:r>
      <w:r>
        <w:rPr>
          <w:noProof/>
        </w:rPr>
        <w:t>62</w:t>
      </w:r>
      <w:r>
        <w:rPr>
          <w:noProof/>
        </w:rPr>
        <w:fldChar w:fldCharType="end"/>
      </w:r>
    </w:p>
    <w:p w14:paraId="317C56A9" w14:textId="1C1C63CF" w:rsidR="008251D4" w:rsidRDefault="008251D4">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_Toc24528494 \h </w:instrText>
      </w:r>
      <w:r>
        <w:rPr>
          <w:noProof/>
        </w:rPr>
      </w:r>
      <w:r>
        <w:rPr>
          <w:noProof/>
        </w:rPr>
        <w:fldChar w:fldCharType="separate"/>
      </w:r>
      <w:r>
        <w:rPr>
          <w:noProof/>
        </w:rPr>
        <w:t>62</w:t>
      </w:r>
      <w:r>
        <w:rPr>
          <w:noProof/>
        </w:rPr>
        <w:fldChar w:fldCharType="end"/>
      </w:r>
    </w:p>
    <w:p w14:paraId="231EE6DB" w14:textId="33ED6AF9" w:rsidR="00F46E5E" w:rsidRDefault="00223685" w:rsidP="005068A9">
      <w:pPr>
        <w:pStyle w:val="Heading1"/>
        <w:rPr>
          <w:i/>
          <w:iCs/>
          <w:sz w:val="24"/>
          <w:szCs w:val="24"/>
        </w:rPr>
      </w:pPr>
      <w:r>
        <w:rPr>
          <w:i/>
          <w:iCs/>
          <w:sz w:val="24"/>
          <w:szCs w:val="24"/>
        </w:rPr>
        <w:lastRenderedPageBreak/>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2452845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24528458"/>
      <w:r>
        <w:lastRenderedPageBreak/>
        <w:t>Workflows Overview</w:t>
      </w:r>
      <w:bookmarkEnd w:id="1"/>
    </w:p>
    <w:p w14:paraId="406990C1" w14:textId="77777777" w:rsidR="00131DB8" w:rsidRDefault="00131DB8" w:rsidP="00165603">
      <w:pPr>
        <w:pStyle w:val="Heading2"/>
      </w:pPr>
      <w:bookmarkStart w:id="2" w:name="_Toc2452845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2452846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w:t>
      </w:r>
      <w:proofErr w:type="gramStart"/>
      <w:r w:rsidR="00B7360B">
        <w:t>element</w:t>
      </w:r>
      <w:proofErr w:type="gramEnd"/>
      <w:r w:rsidR="00B7360B">
        <w:t xml:space="preserve">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2452846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24528462"/>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2452846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t>
      </w:r>
      <w:proofErr w:type="gramStart"/>
      <w:r w:rsidR="00D62EB8">
        <w:t>workflows</w:t>
      </w:r>
      <w:proofErr w:type="gramEnd"/>
      <w:r w:rsidR="00D62EB8">
        <w:t xml:space="preserve">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2452846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24528465"/>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proofErr w:type="gramStart"/>
      <w:r>
        <w:rPr>
          <w:sz w:val="18"/>
          <w:szCs w:val="18"/>
        </w:rPr>
        <w:t>-</w:t>
      </w:r>
      <w:r w:rsidRPr="00992E07">
        <w:rPr>
          <w:sz w:val="18"/>
          <w:szCs w:val="18"/>
        </w:rPr>
        <w:t xml:space="preserve">  </w:t>
      </w:r>
      <w:r w:rsidR="001B130E">
        <w:rPr>
          <w:sz w:val="18"/>
          <w:szCs w:val="18"/>
        </w:rPr>
        <w:t>run</w:t>
      </w:r>
      <w:proofErr w:type="gramEnd"/>
      <w:r w:rsidR="001B130E">
        <w:rPr>
          <w:sz w:val="18"/>
          <w:szCs w:val="18"/>
        </w:rPr>
        <w:t xml:space="preserve">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 xml:space="preserve">nt </w:t>
      </w:r>
      <w:proofErr w:type="gramStart"/>
      <w:r>
        <w:rPr>
          <w:rStyle w:val="Emphasis"/>
          <w:i w:val="0"/>
        </w:rPr>
        <w:t>build.properties</w:t>
      </w:r>
      <w:proofErr w:type="gramEnd"/>
      <w:r>
        <w:rPr>
          <w:rStyle w:val="Emphasis"/>
          <w:i w:val="0"/>
        </w:rPr>
        <w:t xml:space="preserve">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gramStart"/>
      <w:r w:rsidR="00700D20">
        <w:rPr>
          <w:rStyle w:val="Emphasis"/>
          <w:i w:val="0"/>
        </w:rPr>
        <w:t>build.properties</w:t>
      </w:r>
      <w:proofErr w:type="gramEnd"/>
      <w:r w:rsidR="00700D20">
        <w:rPr>
          <w:rStyle w:val="Emphasis"/>
          <w:i w:val="0"/>
        </w:rPr>
        <w:t>.sample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2452846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2452846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gramStart"/>
      <w:r>
        <w:t>build.properties</w:t>
      </w:r>
      <w:proofErr w:type="gramEnd"/>
      <w:r>
        <w:t xml:space="preserve">.sample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24528468"/>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2452846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2452847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gramStart"/>
      <w:r w:rsidRPr="00B04A7F">
        <w:rPr>
          <w:rFonts w:ascii="Consolas" w:hAnsi="Consolas" w:cs="Consolas"/>
          <w:color w:val="3F7F7F"/>
        </w:rPr>
        <w:t>xs:choice</w:t>
      </w:r>
      <w:proofErr w:type="gramEnd"/>
      <w:r w:rsidRPr="00B04A7F">
        <w:t xml:space="preserve"> or </w:t>
      </w:r>
      <w:r w:rsidRPr="00B04A7F">
        <w:rPr>
          <w:rFonts w:ascii="Consolas" w:hAnsi="Consolas" w:cs="Consolas"/>
          <w:color w:val="3F7F7F"/>
        </w:rPr>
        <w:t>xs:all</w:t>
      </w:r>
      <w:r w:rsidRPr="00B04A7F">
        <w:t xml:space="preserve">.  It is now recommended to use </w:t>
      </w:r>
      <w:proofErr w:type="gramStart"/>
      <w:r w:rsidRPr="00B04A7F">
        <w:rPr>
          <w:rFonts w:ascii="Consolas" w:hAnsi="Consolas" w:cs="Consolas"/>
          <w:color w:val="3F7F7F"/>
        </w:rPr>
        <w:t>xs:sequence</w:t>
      </w:r>
      <w:proofErr w:type="gramEnd"/>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 xml:space="preserve">What if we want to allow any number of components to connect to a single input node? This is where node and file indices come into light. If the input is “unbounded”, then any number of connections can be attached to an input node. However, the files are not guaranteed to be in any </w:t>
      </w:r>
      <w:proofErr w:type="gramStart"/>
      <w:r>
        <w:t>particular order</w:t>
      </w:r>
      <w:proofErr w:type="gramEnd"/>
      <w:r>
        <w:t xml:space="preserve">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inFiles</w:t>
      </w:r>
      <w:r w:rsidRPr="0003728F">
        <w:rPr>
          <w:rFonts w:ascii="Consolas" w:hAnsi="Consolas" w:cs="Consolas"/>
          <w:color w:val="000000"/>
          <w:sz w:val="18"/>
          <w:szCs w:val="18"/>
        </w:rPr>
        <w:t>.put(</w:t>
      </w:r>
      <w:proofErr w:type="gramEnd"/>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proofErr w:type="gramStart"/>
      <w:r w:rsidRPr="00066709">
        <w:rPr>
          <w:rFonts w:ascii="Consolas" w:hAnsi="Consolas" w:cs="Consolas"/>
          <w:color w:val="3F7F5F"/>
          <w:sz w:val="18"/>
          <w:szCs w:val="18"/>
          <w:u w:val="single"/>
        </w:rPr>
        <w:t>workflows</w:t>
      </w:r>
      <w:proofErr w:type="gramEnd"/>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24528471"/>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A5B5ECE"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ins w:id="18" w:author="Hui Cheng" w:date="2019-11-21T10:31:00Z">
        <w:r w:rsidR="00714861">
          <w:t xml:space="preserve">. We recommend that for </w:t>
        </w:r>
        <w:proofErr w:type="gramStart"/>
        <w:r w:rsidR="00714861">
          <w:t>xs:date</w:t>
        </w:r>
      </w:ins>
      <w:proofErr w:type="gramEnd"/>
      <w:ins w:id="19" w:author="Hui Cheng" w:date="2019-11-21T10:32:00Z">
        <w:r w:rsidR="00714861">
          <w:t>, use 1970-01-01 as default if you don’t have a particular da</w:t>
        </w:r>
      </w:ins>
      <w:ins w:id="20" w:author="Hui Cheng" w:date="2019-11-21T10:33:00Z">
        <w:r w:rsidR="00714861">
          <w:t>te for default</w:t>
        </w:r>
      </w:ins>
      <w:ins w:id="21" w:author="Hui Cheng" w:date="2019-11-21T10:36:00Z">
        <w:r w:rsidR="00714861">
          <w:t>.</w:t>
        </w:r>
      </w:ins>
      <w:ins w:id="22" w:author="Hui Cheng" w:date="2019-11-21T10:33:00Z">
        <w:r w:rsidR="00714861">
          <w:t xml:space="preserve"> </w:t>
        </w:r>
      </w:ins>
      <w:ins w:id="23" w:author="Hui Cheng" w:date="2019-11-21T10:36:00Z">
        <w:r w:rsidR="00714861">
          <w:t>L</w:t>
        </w:r>
      </w:ins>
      <w:ins w:id="24" w:author="Hui Cheng" w:date="2019-11-21T10:33:00Z">
        <w:r w:rsidR="00714861">
          <w:t xml:space="preserve">eaving out default value for </w:t>
        </w:r>
        <w:proofErr w:type="gramStart"/>
        <w:r w:rsidR="00714861">
          <w:t>xs:date</w:t>
        </w:r>
        <w:proofErr w:type="gramEnd"/>
        <w:r w:rsidR="00714861">
          <w:t xml:space="preserve"> can cause </w:t>
        </w:r>
      </w:ins>
      <w:ins w:id="25" w:author="Hui Cheng" w:date="2019-11-21T10:34:00Z">
        <w:r w:rsidR="00714861">
          <w:t>confusing Java SAX</w:t>
        </w:r>
      </w:ins>
      <w:ins w:id="26" w:author="Hui Cheng" w:date="2019-11-21T10:36:00Z">
        <w:r w:rsidR="00714861">
          <w:t xml:space="preserve"> parse</w:t>
        </w:r>
      </w:ins>
      <w:ins w:id="27" w:author="Hui Cheng" w:date="2019-11-21T10:34:00Z">
        <w:r w:rsidR="00714861">
          <w:t xml:space="preserve"> error.</w:t>
        </w:r>
      </w:ins>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gramStart"/>
      <w:r>
        <w:rPr>
          <w:b/>
        </w:rPr>
        <w:t>ls</w:t>
      </w:r>
      <w:r w:rsidRPr="00504FE7">
        <w:rPr>
          <w:b/>
        </w:rPr>
        <w:t>:privateOption</w:t>
      </w:r>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gramStart"/>
      <w:r w:rsidR="0082732B">
        <w:t>ls:privateOption</w:t>
      </w:r>
      <w:proofErr w:type="gramEnd"/>
      <w:r w:rsidR="0082732B">
        <w:t>=”true”, otherwise, this attribute does not need to be included.  Only options of type “</w:t>
      </w:r>
      <w:proofErr w:type="gramStart"/>
      <w:r w:rsidR="0082732B">
        <w:t>xs:string</w:t>
      </w:r>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gramStart"/>
      <w:r w:rsidRPr="00387060">
        <w:rPr>
          <w:rFonts w:ascii="Consolas" w:hAnsi="Consolas" w:cs="Consolas"/>
          <w:color w:val="3F7F7F"/>
          <w:sz w:val="14"/>
          <w:szCs w:val="16"/>
        </w:rPr>
        <w:t>xs:element</w:t>
      </w:r>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 xml:space="preserve">as </w:t>
      </w:r>
      <w:proofErr w:type="gramStart"/>
      <w:r w:rsidR="00FB032A">
        <w:t>drop-down</w:t>
      </w:r>
      <w:r w:rsidR="00CF4572">
        <w:t>s</w:t>
      </w:r>
      <w:proofErr w:type="gramEnd"/>
      <w:r w:rsidR="00CF4572">
        <w:t xml:space="preserve">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proofErr w:type="gramStart"/>
      <w:r>
        <w:t>"</w:t>
      </w:r>
      <w:r w:rsidR="00226441">
        <w:t>.</w:t>
      </w:r>
      <w:r>
        <w:t>*</w:t>
      </w:r>
      <w:proofErr w:type="gramEnd"/>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28" w:name="_Toc24528472"/>
      <w:r>
        <w:t>Passing Additional Arguments to a Bootstrap Program</w:t>
      </w:r>
      <w:bookmarkEnd w:id="28"/>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9" w:name="_Toc24528473"/>
      <w:r>
        <w:lastRenderedPageBreak/>
        <w:t>Example</w:t>
      </w:r>
      <w:bookmarkEnd w:id="29"/>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30" w:name="_Toc24528474"/>
      <w:r>
        <w:t>Adding Private Options (Sensitive Data)</w:t>
      </w:r>
      <w:bookmarkEnd w:id="30"/>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634107BF" w14:textId="73728A9D" w:rsidR="00135DB1" w:rsidRPr="003F25C0" w:rsidRDefault="00135DB1" w:rsidP="00135DB1">
      <w:pPr>
        <w:spacing w:after="0"/>
        <w:rPr>
          <w:rFonts w:ascii="Consolas" w:hAnsi="Consolas"/>
          <w:sz w:val="20"/>
          <w:szCs w:val="20"/>
        </w:rPr>
      </w:pPr>
      <w:r>
        <w:rPr>
          <w:rFonts w:ascii="Consolas" w:hAnsi="Consolas"/>
          <w:sz w:val="20"/>
          <w:szCs w:val="20"/>
        </w:rPr>
        <w:t>The private option cannot be see</w:t>
      </w:r>
      <w:r w:rsidR="00AB2AB8">
        <w:rPr>
          <w:rFonts w:ascii="Consolas" w:hAnsi="Consolas"/>
          <w:sz w:val="20"/>
          <w:szCs w:val="20"/>
        </w:rPr>
        <w:t>n</w:t>
      </w:r>
      <w:r>
        <w:rPr>
          <w:rFonts w:ascii="Consolas" w:hAnsi="Consolas"/>
          <w:sz w:val="20"/>
          <w:szCs w:val="20"/>
        </w:rPr>
        <w:t xml:space="preserve"> by downstream components. They only see options defined in the XSD OR those added with setOption.</w:t>
      </w:r>
      <w:r w:rsidR="00AB2AB8">
        <w:rPr>
          <w:rFonts w:ascii="Consolas" w:hAnsi="Consolas"/>
          <w:sz w:val="20"/>
          <w:szCs w:val="20"/>
        </w:rPr>
        <w:t xml:space="preserve"> Note that my_private_data is missing from the generated output:</w:t>
      </w: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16DB300A" w:rsidR="00B93188" w:rsidRDefault="00B93188" w:rsidP="00B93188"/>
    <w:p w14:paraId="2CE1A9F2" w14:textId="77777777" w:rsidR="00DC100B" w:rsidRDefault="00DC100B" w:rsidP="00A85AF9">
      <w:pPr>
        <w:pStyle w:val="Heading2"/>
      </w:pPr>
    </w:p>
    <w:p w14:paraId="214B4437" w14:textId="35EF000C" w:rsidR="00A85AF9" w:rsidRDefault="00A85AF9" w:rsidP="00A85AF9">
      <w:pPr>
        <w:pStyle w:val="Heading2"/>
      </w:pPr>
      <w:bookmarkStart w:id="31" w:name="_Toc24528475"/>
      <w:r>
        <w:t>Option Array Types</w:t>
      </w:r>
      <w:bookmarkEnd w:id="31"/>
    </w:p>
    <w:p w14:paraId="5F84ACCC" w14:textId="6B5949FA" w:rsidR="00A85AF9" w:rsidRDefault="00A85AF9" w:rsidP="00A85AF9">
      <w:r>
        <w:t>Tigris supports array types for simple data types (double, integer, string), FileInputHeaders, and enumerated types (drop-down lists). The user can define default values for each value added, as well as the minimum and maximum number of allowed values. Here, we can see an array of type “double” with a minimum of 2 values and a maximum of 5 values allowed.</w:t>
      </w:r>
    </w:p>
    <w:p w14:paraId="5B77FC19" w14:textId="6A069E95" w:rsidR="00AB2AB8" w:rsidRDefault="00DC100B" w:rsidP="00A85AF9">
      <w:r>
        <w:t>Program Changes</w:t>
      </w:r>
    </w:p>
    <w:p w14:paraId="73D75543" w14:textId="77777777" w:rsidR="00DC100B" w:rsidRDefault="00DC100B" w:rsidP="00DC100B">
      <w:r>
        <w:t xml:space="preserve">When an array type is defined, it can either be a </w:t>
      </w:r>
      <w:r w:rsidRPr="00EA7E52">
        <w:rPr>
          <w:b/>
          <w:bCs/>
        </w:rPr>
        <w:t>simple data</w:t>
      </w:r>
      <w:r>
        <w:t xml:space="preserve"> type (integer, double, string), a </w:t>
      </w:r>
      <w:r w:rsidRPr="00EA7E52">
        <w:rPr>
          <w:b/>
          <w:bCs/>
        </w:rPr>
        <w:t>FileInputHeader</w:t>
      </w:r>
      <w:r>
        <w:t xml:space="preserve"> type (a headered column in an input file), or it can be an </w:t>
      </w:r>
      <w:r w:rsidRPr="00EA7E52">
        <w:rPr>
          <w:b/>
          <w:bCs/>
        </w:rPr>
        <w:t>enumerated</w:t>
      </w:r>
      <w:r>
        <w:t xml:space="preserve"> type (drop-down list). </w:t>
      </w:r>
    </w:p>
    <w:p w14:paraId="14A4DAF9" w14:textId="5042F672" w:rsidR="00DC100B" w:rsidRDefault="00DC100B" w:rsidP="00DC100B">
      <w:r>
        <w:t>If a bootstrap program is executed, the array arguments will be passed in the command-line-- this consists of the option name, the number of values, and then the values, themselves.</w:t>
      </w:r>
    </w:p>
    <w:p w14:paraId="13714153" w14:textId="3B825885" w:rsidR="00DC100B" w:rsidRDefault="00DC100B" w:rsidP="00DC100B">
      <w:r>
        <w:tab/>
        <w:t xml:space="preserve">-weights </w:t>
      </w:r>
      <w:proofErr w:type="gramStart"/>
      <w:r w:rsidRPr="00EA7E52">
        <w:rPr>
          <w:b/>
          <w:bCs/>
          <w:color w:val="FF0000"/>
        </w:rPr>
        <w:t>3</w:t>
      </w:r>
      <w:r>
        <w:t xml:space="preserve">  0.1</w:t>
      </w:r>
      <w:proofErr w:type="gramEnd"/>
      <w:r>
        <w:t xml:space="preserve">  0.3  0.5  (3 to indicate the # of values, followed by the values)</w:t>
      </w:r>
    </w:p>
    <w:p w14:paraId="1AFEBB88" w14:textId="749F0303" w:rsidR="00DC100B" w:rsidRDefault="00D13620" w:rsidP="00A85AF9">
      <w:r>
        <w:t>To access these values from inside the Component’s Java wrapper, you can use the built-in method, getOptionAsList:</w:t>
      </w:r>
    </w:p>
    <w:p w14:paraId="2ABC5057" w14:textId="77777777" w:rsidR="00D13620" w:rsidRDefault="00D13620" w:rsidP="00EA7E5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weights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562D194"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.getOptionAsList</w:t>
      </w:r>
      <w:proofErr w:type="gramEnd"/>
      <w:r>
        <w:rPr>
          <w:rFonts w:ascii="Consolas" w:hAnsi="Consolas" w:cs="Consolas"/>
          <w:color w:val="000000"/>
          <w:sz w:val="20"/>
          <w:szCs w:val="20"/>
        </w:rPr>
        <w:t>(</w:t>
      </w:r>
      <w:r>
        <w:rPr>
          <w:rFonts w:ascii="Consolas" w:hAnsi="Consolas" w:cs="Consolas"/>
          <w:color w:val="2A00FF"/>
          <w:sz w:val="20"/>
          <w:szCs w:val="20"/>
        </w:rPr>
        <w:t>"weights"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B0EE88B"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weights</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.getOptionAsList</w:t>
      </w:r>
      <w:proofErr w:type="gramEnd"/>
      <w:r>
        <w:rPr>
          <w:rFonts w:ascii="Consolas" w:hAnsi="Consolas" w:cs="Consolas"/>
          <w:color w:val="000000"/>
          <w:sz w:val="20"/>
          <w:szCs w:val="20"/>
        </w:rPr>
        <w:t>(</w:t>
      </w:r>
      <w:r>
        <w:rPr>
          <w:rFonts w:ascii="Consolas" w:hAnsi="Consolas" w:cs="Consolas"/>
          <w:color w:val="2A00FF"/>
          <w:sz w:val="20"/>
          <w:szCs w:val="20"/>
        </w:rPr>
        <w:t>"weights"</w:t>
      </w:r>
      <w:r>
        <w:rPr>
          <w:rFonts w:ascii="Consolas" w:hAnsi="Consolas" w:cs="Consolas"/>
          <w:color w:val="000000"/>
          <w:sz w:val="20"/>
          <w:szCs w:val="20"/>
        </w:rPr>
        <w:t>);</w:t>
      </w:r>
    </w:p>
    <w:p w14:paraId="55FBE4CD"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"weights:: "</w:t>
      </w:r>
      <w:r>
        <w:rPr>
          <w:rFonts w:ascii="Consolas" w:hAnsi="Consolas" w:cs="Consolas"/>
          <w:color w:val="000000"/>
          <w:sz w:val="20"/>
          <w:szCs w:val="20"/>
        </w:rPr>
        <w:t xml:space="preserve"> + </w:t>
      </w:r>
      <w:r>
        <w:rPr>
          <w:rFonts w:ascii="Consolas" w:hAnsi="Consolas" w:cs="Consolas"/>
          <w:color w:val="6A3E3E"/>
          <w:sz w:val="20"/>
          <w:szCs w:val="20"/>
        </w:rPr>
        <w:t>weights</w:t>
      </w:r>
      <w:r>
        <w:rPr>
          <w:rFonts w:ascii="Consolas" w:hAnsi="Consolas" w:cs="Consolas"/>
          <w:color w:val="000000"/>
          <w:sz w:val="20"/>
          <w:szCs w:val="20"/>
        </w:rPr>
        <w:t>);</w:t>
      </w:r>
    </w:p>
    <w:p w14:paraId="13439037" w14:textId="2006AE52" w:rsidR="00D13620" w:rsidRDefault="00D13620" w:rsidP="00D13620">
      <w:pPr>
        <w:rPr>
          <w:rFonts w:ascii="Consolas" w:hAnsi="Consolas" w:cs="Consolas"/>
          <w:color w:val="000000"/>
          <w:sz w:val="20"/>
          <w:szCs w:val="20"/>
        </w:rPr>
      </w:pPr>
      <w:r>
        <w:rPr>
          <w:rFonts w:ascii="Consolas" w:hAnsi="Consolas" w:cs="Consolas"/>
          <w:color w:val="000000"/>
          <w:sz w:val="20"/>
          <w:szCs w:val="20"/>
        </w:rPr>
        <w:t xml:space="preserve">       }</w:t>
      </w:r>
    </w:p>
    <w:p w14:paraId="4595D2BE"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weight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weights</w:t>
      </w:r>
      <w:r>
        <w:rPr>
          <w:rFonts w:ascii="Consolas" w:hAnsi="Consolas" w:cs="Consolas"/>
          <w:color w:val="000000"/>
          <w:sz w:val="20"/>
          <w:szCs w:val="20"/>
        </w:rPr>
        <w:t>) {</w:t>
      </w:r>
    </w:p>
    <w:p w14:paraId="1FC289C2"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52B9CF0"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u w:val="single"/>
        </w:rPr>
        <w:t>dbl</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weight</w:t>
      </w:r>
      <w:r>
        <w:rPr>
          <w:rFonts w:ascii="Consolas" w:hAnsi="Consolas" w:cs="Consolas"/>
          <w:color w:val="000000"/>
          <w:sz w:val="20"/>
          <w:szCs w:val="20"/>
        </w:rPr>
        <w:t>);</w:t>
      </w:r>
    </w:p>
    <w:p w14:paraId="75306545"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nfe</w:t>
      </w:r>
      <w:r>
        <w:rPr>
          <w:rFonts w:ascii="Consolas" w:hAnsi="Consolas" w:cs="Consolas"/>
          <w:color w:val="000000"/>
          <w:sz w:val="20"/>
          <w:szCs w:val="20"/>
        </w:rPr>
        <w:t>) {</w:t>
      </w:r>
    </w:p>
    <w:p w14:paraId="5CAA1036"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"Invalid weight value: "</w:t>
      </w:r>
      <w:r>
        <w:rPr>
          <w:rFonts w:ascii="Consolas" w:hAnsi="Consolas" w:cs="Consolas"/>
          <w:color w:val="000000"/>
          <w:sz w:val="20"/>
          <w:szCs w:val="20"/>
        </w:rPr>
        <w:t xml:space="preserve"> + </w:t>
      </w:r>
      <w:r>
        <w:rPr>
          <w:rFonts w:ascii="Consolas" w:hAnsi="Consolas" w:cs="Consolas"/>
          <w:color w:val="6A3E3E"/>
          <w:sz w:val="20"/>
          <w:szCs w:val="20"/>
        </w:rPr>
        <w:t>weight</w:t>
      </w:r>
      <w:r>
        <w:rPr>
          <w:rFonts w:ascii="Consolas" w:hAnsi="Consolas" w:cs="Consolas"/>
          <w:color w:val="000000"/>
          <w:sz w:val="20"/>
          <w:szCs w:val="20"/>
        </w:rPr>
        <w:t>);</w:t>
      </w:r>
    </w:p>
    <w:p w14:paraId="033CC31C"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17810284" w14:textId="4D15B455" w:rsidR="00D13620" w:rsidRDefault="00D13620" w:rsidP="00D13620">
      <w:r>
        <w:rPr>
          <w:rFonts w:ascii="Consolas" w:hAnsi="Consolas" w:cs="Consolas"/>
          <w:color w:val="000000"/>
          <w:sz w:val="20"/>
          <w:szCs w:val="20"/>
        </w:rPr>
        <w:t xml:space="preserve">    </w:t>
      </w:r>
      <w:r>
        <w:rPr>
          <w:rFonts w:ascii="Consolas" w:hAnsi="Consolas" w:cs="Consolas"/>
          <w:color w:val="000000"/>
          <w:sz w:val="20"/>
          <w:szCs w:val="20"/>
        </w:rPr>
        <w:tab/>
        <w:t>}</w:t>
      </w:r>
    </w:p>
    <w:p w14:paraId="35D545E9" w14:textId="0902962F" w:rsidR="00AB2AB8" w:rsidRDefault="00D13620" w:rsidP="00426352">
      <w:pPr>
        <w:pStyle w:val="Heading3"/>
      </w:pPr>
      <w:r>
        <w:t>Defining Array Types</w:t>
      </w:r>
    </w:p>
    <w:p w14:paraId="4A75DA8F" w14:textId="6F128DC2" w:rsidR="00426352" w:rsidRDefault="00426352" w:rsidP="00EA7E52">
      <w:pPr>
        <w:pStyle w:val="Heading4"/>
      </w:pPr>
      <w:r>
        <w:t>Simple Array Type</w:t>
      </w:r>
    </w:p>
    <w:p w14:paraId="2AC5FF29" w14:textId="59679910" w:rsidR="00A85AF9" w:rsidRDefault="00A85AF9" w:rsidP="00A85AF9">
      <w:pPr>
        <w:jc w:val="center"/>
      </w:pPr>
      <w:del w:id="32" w:author="Hui Cheng" w:date="2019-11-21T12:02:00Z">
        <w:r w:rsidRPr="00A85AF9" w:rsidDel="00990952">
          <w:rPr>
            <w:noProof/>
          </w:rPr>
          <w:drawing>
            <wp:inline distT="0" distB="0" distL="0" distR="0" wp14:anchorId="340F7D51" wp14:editId="1DAA8D75">
              <wp:extent cx="3074670" cy="104685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4223" cy="1053509"/>
                      </a:xfrm>
                      <a:prstGeom prst="rect">
                        <a:avLst/>
                      </a:prstGeom>
                    </pic:spPr>
                  </pic:pic>
                </a:graphicData>
              </a:graphic>
            </wp:inline>
          </w:drawing>
        </w:r>
      </w:del>
      <w:ins w:id="33" w:author="Hui Cheng" w:date="2019-11-21T12:03:00Z">
        <w:r w:rsidR="00990952">
          <w:rPr>
            <w:noProof/>
          </w:rPr>
          <w:drawing>
            <wp:inline distT="0" distB="0" distL="0" distR="0" wp14:anchorId="7667DA31" wp14:editId="414D6AE7">
              <wp:extent cx="2502029" cy="12065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502029" cy="1206562"/>
                      </a:xfrm>
                      <a:prstGeom prst="rect">
                        <a:avLst/>
                      </a:prstGeom>
                    </pic:spPr>
                  </pic:pic>
                </a:graphicData>
              </a:graphic>
            </wp:inline>
          </w:drawing>
        </w:r>
      </w:ins>
    </w:p>
    <w:p w14:paraId="48EE904E" w14:textId="212393AC" w:rsidR="00FE51B4" w:rsidRDefault="00FE51B4" w:rsidP="00A85AF9">
      <w:pPr>
        <w:jc w:val="center"/>
      </w:pPr>
      <w:r>
        <w:t xml:space="preserve">Figure. An array of </w:t>
      </w:r>
      <w:proofErr w:type="gramStart"/>
      <w:r>
        <w:t>xs:double</w:t>
      </w:r>
      <w:proofErr w:type="gramEnd"/>
      <w:r>
        <w:t xml:space="preserve"> values. To add or remove a value, click (+) or (X). Fields without an (X) are mandatory.</w:t>
      </w:r>
    </w:p>
    <w:p w14:paraId="31F0386D" w14:textId="25DF2BF8" w:rsidR="00A85AF9" w:rsidRDefault="00A96729" w:rsidP="00A96729">
      <w:r>
        <w:t>The XSD used to create a</w:t>
      </w:r>
      <w:r w:rsidR="00FE51B4">
        <w:t xml:space="preserve">n array of </w:t>
      </w:r>
      <w:proofErr w:type="gramStart"/>
      <w:r w:rsidR="00FE51B4" w:rsidRPr="00EA7E52">
        <w:rPr>
          <w:b/>
          <w:bCs/>
        </w:rPr>
        <w:t>xs:</w:t>
      </w:r>
      <w:r w:rsidRPr="00EA7E52">
        <w:rPr>
          <w:b/>
          <w:bCs/>
        </w:rPr>
        <w:t>double</w:t>
      </w:r>
      <w:proofErr w:type="gramEnd"/>
      <w:r>
        <w:t xml:space="preserve"> </w:t>
      </w:r>
      <w:r w:rsidR="00FE51B4">
        <w:t xml:space="preserve">values </w:t>
      </w:r>
      <w:r>
        <w:t>is as follows.</w:t>
      </w:r>
      <w:r w:rsidR="00FE51B4">
        <w:t xml:space="preserve"> You can also use </w:t>
      </w:r>
      <w:proofErr w:type="gramStart"/>
      <w:r w:rsidR="00FE51B4" w:rsidRPr="00EA7E52">
        <w:rPr>
          <w:b/>
          <w:bCs/>
        </w:rPr>
        <w:t>xs:string</w:t>
      </w:r>
      <w:proofErr w:type="gramEnd"/>
      <w:r w:rsidR="00FE51B4">
        <w:t xml:space="preserve"> or </w:t>
      </w:r>
      <w:r w:rsidR="00FE51B4" w:rsidRPr="00EA7E52">
        <w:rPr>
          <w:b/>
          <w:bCs/>
        </w:rPr>
        <w:t>xs:integer</w:t>
      </w:r>
      <w:r w:rsidR="00FE51B4">
        <w:t>.</w:t>
      </w:r>
    </w:p>
    <w:p w14:paraId="797637A6" w14:textId="1EF320E4" w:rsidR="00A96729" w:rsidRDefault="00A96729" w:rsidP="00EA7E52">
      <w:pPr>
        <w:pStyle w:val="ListParagraph"/>
        <w:numPr>
          <w:ilvl w:val="0"/>
          <w:numId w:val="10"/>
        </w:numPr>
      </w:pPr>
      <w:r>
        <w:t>First, we define the weight type as a double with array attributes (hidden and optional).</w:t>
      </w:r>
    </w:p>
    <w:p w14:paraId="51C2C42A" w14:textId="77777777" w:rsidR="00A96729" w:rsidRDefault="00A96729" w:rsidP="00A96729">
      <w:pPr>
        <w:spacing w:after="0" w:line="240" w:lineRule="auto"/>
      </w:pPr>
      <w:r>
        <w:t>&lt;</w:t>
      </w:r>
      <w:proofErr w:type="gramStart"/>
      <w:r>
        <w:t>xs:complexType</w:t>
      </w:r>
      <w:proofErr w:type="gramEnd"/>
      <w:r>
        <w:t xml:space="preserve"> name="weight"&gt;</w:t>
      </w:r>
    </w:p>
    <w:p w14:paraId="37EC6C81" w14:textId="77777777" w:rsidR="00A96729" w:rsidRDefault="00A96729" w:rsidP="00A96729">
      <w:pPr>
        <w:spacing w:after="0" w:line="240" w:lineRule="auto"/>
      </w:pPr>
      <w:r>
        <w:t xml:space="preserve">        &lt;</w:t>
      </w:r>
      <w:proofErr w:type="gramStart"/>
      <w:r>
        <w:t>xs:simpleContent</w:t>
      </w:r>
      <w:proofErr w:type="gramEnd"/>
      <w:r>
        <w:t>&gt;</w:t>
      </w:r>
    </w:p>
    <w:p w14:paraId="040B6443" w14:textId="77777777" w:rsidR="00A96729" w:rsidRDefault="00A96729" w:rsidP="00A96729">
      <w:pPr>
        <w:spacing w:after="0" w:line="240" w:lineRule="auto"/>
      </w:pPr>
      <w:r>
        <w:t xml:space="preserve">            &lt;</w:t>
      </w:r>
      <w:proofErr w:type="gramStart"/>
      <w:r>
        <w:t>xs:extension</w:t>
      </w:r>
      <w:proofErr w:type="gramEnd"/>
      <w:r>
        <w:t xml:space="preserve"> base="xs:double"&gt;</w:t>
      </w:r>
    </w:p>
    <w:p w14:paraId="4412182F" w14:textId="77777777" w:rsidR="00A96729" w:rsidRDefault="00A96729" w:rsidP="00A96729">
      <w:pPr>
        <w:spacing w:after="0" w:line="240" w:lineRule="auto"/>
      </w:pPr>
      <w:r>
        <w:t xml:space="preserve">                &lt;</w:t>
      </w:r>
      <w:proofErr w:type="gramStart"/>
      <w:r>
        <w:t>xs:attribute</w:t>
      </w:r>
      <w:proofErr w:type="gramEnd"/>
      <w:r>
        <w:t xml:space="preserve"> name="type" type="xs:double"/&gt;</w:t>
      </w:r>
    </w:p>
    <w:p w14:paraId="0536A59C" w14:textId="77777777" w:rsidR="00A96729" w:rsidRDefault="00A96729" w:rsidP="00A96729">
      <w:pPr>
        <w:spacing w:after="0" w:line="240" w:lineRule="auto"/>
      </w:pPr>
      <w:r>
        <w:t xml:space="preserve">                &lt;</w:t>
      </w:r>
      <w:proofErr w:type="gramStart"/>
      <w:r>
        <w:t>xs:attribute</w:t>
      </w:r>
      <w:proofErr w:type="gramEnd"/>
      <w:r>
        <w:t xml:space="preserve"> name="hidden"&gt;</w:t>
      </w:r>
    </w:p>
    <w:p w14:paraId="1C7BFFAE" w14:textId="77777777" w:rsidR="00A96729" w:rsidRDefault="00A96729" w:rsidP="00A96729">
      <w:pPr>
        <w:spacing w:after="0" w:line="240" w:lineRule="auto"/>
      </w:pPr>
      <w:r>
        <w:tab/>
      </w:r>
      <w:r>
        <w:tab/>
      </w:r>
      <w:r>
        <w:tab/>
        <w:t xml:space="preserve">        &lt;</w:t>
      </w:r>
      <w:proofErr w:type="gramStart"/>
      <w:r>
        <w:t>xs:simpleType</w:t>
      </w:r>
      <w:proofErr w:type="gramEnd"/>
      <w:r>
        <w:t>&gt;</w:t>
      </w:r>
    </w:p>
    <w:p w14:paraId="5C0C7DEA" w14:textId="77777777" w:rsidR="00A96729" w:rsidRDefault="00A96729" w:rsidP="00A96729">
      <w:pPr>
        <w:spacing w:after="0" w:line="240" w:lineRule="auto"/>
      </w:pPr>
      <w:r>
        <w:tab/>
      </w:r>
      <w:r>
        <w:tab/>
      </w:r>
      <w:r>
        <w:tab/>
        <w:t xml:space="preserve">          &lt;</w:t>
      </w:r>
      <w:proofErr w:type="gramStart"/>
      <w:r>
        <w:t>xs:restriction</w:t>
      </w:r>
      <w:proofErr w:type="gramEnd"/>
      <w:r>
        <w:t xml:space="preserve"> base="xs:boolean"&gt;</w:t>
      </w:r>
    </w:p>
    <w:p w14:paraId="664773B0" w14:textId="77777777" w:rsidR="00A96729" w:rsidRDefault="00A96729" w:rsidP="00A96729">
      <w:pPr>
        <w:spacing w:after="0" w:line="240" w:lineRule="auto"/>
      </w:pPr>
      <w:r>
        <w:tab/>
      </w:r>
      <w:r>
        <w:tab/>
      </w:r>
      <w:r>
        <w:tab/>
        <w:t xml:space="preserve">          &lt;/</w:t>
      </w:r>
      <w:proofErr w:type="gramStart"/>
      <w:r>
        <w:t>xs:restriction</w:t>
      </w:r>
      <w:proofErr w:type="gramEnd"/>
      <w:r>
        <w:t>&gt;</w:t>
      </w:r>
    </w:p>
    <w:p w14:paraId="5E2E268A" w14:textId="77777777" w:rsidR="00A96729" w:rsidRDefault="00A96729" w:rsidP="00A96729">
      <w:pPr>
        <w:spacing w:after="0" w:line="240" w:lineRule="auto"/>
      </w:pPr>
      <w:r>
        <w:tab/>
      </w:r>
      <w:r>
        <w:tab/>
      </w:r>
      <w:r>
        <w:tab/>
        <w:t xml:space="preserve">        &lt;/</w:t>
      </w:r>
      <w:proofErr w:type="gramStart"/>
      <w:r>
        <w:t>xs:simpleType</w:t>
      </w:r>
      <w:proofErr w:type="gramEnd"/>
      <w:r>
        <w:t>&gt;</w:t>
      </w:r>
    </w:p>
    <w:p w14:paraId="2B8962C9" w14:textId="77777777" w:rsidR="00A96729" w:rsidRDefault="00A96729" w:rsidP="00A96729">
      <w:pPr>
        <w:spacing w:after="0" w:line="240" w:lineRule="auto"/>
      </w:pPr>
      <w:r>
        <w:tab/>
      </w:r>
      <w:r>
        <w:tab/>
        <w:t xml:space="preserve">      &lt;/</w:t>
      </w:r>
      <w:proofErr w:type="gramStart"/>
      <w:r>
        <w:t>xs:attribute</w:t>
      </w:r>
      <w:proofErr w:type="gramEnd"/>
      <w:r>
        <w:t>&gt;</w:t>
      </w:r>
    </w:p>
    <w:p w14:paraId="509F8D03" w14:textId="77777777" w:rsidR="00A96729" w:rsidRDefault="00A96729" w:rsidP="00A96729">
      <w:pPr>
        <w:spacing w:after="0" w:line="240" w:lineRule="auto"/>
      </w:pPr>
      <w:r>
        <w:tab/>
      </w:r>
      <w:r>
        <w:tab/>
        <w:t xml:space="preserve">      &lt;</w:t>
      </w:r>
      <w:proofErr w:type="gramStart"/>
      <w:r>
        <w:t>xs:attribute</w:t>
      </w:r>
      <w:proofErr w:type="gramEnd"/>
      <w:r>
        <w:t xml:space="preserve"> name="optional"&gt;</w:t>
      </w:r>
    </w:p>
    <w:p w14:paraId="13F19DAF" w14:textId="77777777" w:rsidR="00A96729" w:rsidRDefault="00A96729" w:rsidP="00A96729">
      <w:pPr>
        <w:spacing w:after="0" w:line="240" w:lineRule="auto"/>
      </w:pPr>
      <w:r>
        <w:tab/>
      </w:r>
      <w:r>
        <w:tab/>
      </w:r>
      <w:r>
        <w:tab/>
        <w:t xml:space="preserve">        &lt;</w:t>
      </w:r>
      <w:proofErr w:type="gramStart"/>
      <w:r>
        <w:t>xs:simpleType</w:t>
      </w:r>
      <w:proofErr w:type="gramEnd"/>
      <w:r>
        <w:t>&gt;</w:t>
      </w:r>
    </w:p>
    <w:p w14:paraId="373B0423" w14:textId="77777777" w:rsidR="00A96729" w:rsidRDefault="00A96729" w:rsidP="00A96729">
      <w:pPr>
        <w:spacing w:after="0" w:line="240" w:lineRule="auto"/>
      </w:pPr>
      <w:r>
        <w:tab/>
      </w:r>
      <w:r>
        <w:tab/>
      </w:r>
      <w:r>
        <w:tab/>
        <w:t xml:space="preserve">          &lt;</w:t>
      </w:r>
      <w:proofErr w:type="gramStart"/>
      <w:r>
        <w:t>xs:restriction</w:t>
      </w:r>
      <w:proofErr w:type="gramEnd"/>
      <w:r>
        <w:t xml:space="preserve"> base="xs:boolean"&gt;</w:t>
      </w:r>
    </w:p>
    <w:p w14:paraId="6E1A8A14" w14:textId="77777777" w:rsidR="00A96729" w:rsidRDefault="00A96729" w:rsidP="00A96729">
      <w:pPr>
        <w:spacing w:after="0" w:line="240" w:lineRule="auto"/>
      </w:pPr>
      <w:r>
        <w:tab/>
      </w:r>
      <w:r>
        <w:tab/>
      </w:r>
      <w:r>
        <w:tab/>
        <w:t xml:space="preserve">          &lt;/</w:t>
      </w:r>
      <w:proofErr w:type="gramStart"/>
      <w:r>
        <w:t>xs:restriction</w:t>
      </w:r>
      <w:proofErr w:type="gramEnd"/>
      <w:r>
        <w:t>&gt;</w:t>
      </w:r>
    </w:p>
    <w:p w14:paraId="0B301987" w14:textId="77777777" w:rsidR="00A96729" w:rsidRDefault="00A96729" w:rsidP="00A96729">
      <w:pPr>
        <w:spacing w:after="0" w:line="240" w:lineRule="auto"/>
      </w:pPr>
      <w:r>
        <w:tab/>
      </w:r>
      <w:r>
        <w:tab/>
      </w:r>
      <w:r>
        <w:tab/>
        <w:t xml:space="preserve">        &lt;/</w:t>
      </w:r>
      <w:proofErr w:type="gramStart"/>
      <w:r>
        <w:t>xs:simpleType</w:t>
      </w:r>
      <w:proofErr w:type="gramEnd"/>
      <w:r>
        <w:t>&gt;</w:t>
      </w:r>
    </w:p>
    <w:p w14:paraId="4F50180C" w14:textId="77777777" w:rsidR="00A96729" w:rsidRDefault="00A96729" w:rsidP="00A96729">
      <w:pPr>
        <w:spacing w:after="0" w:line="240" w:lineRule="auto"/>
      </w:pPr>
      <w:r>
        <w:tab/>
      </w:r>
      <w:r>
        <w:tab/>
        <w:t xml:space="preserve">      &lt;/</w:t>
      </w:r>
      <w:proofErr w:type="gramStart"/>
      <w:r>
        <w:t>xs:attribute</w:t>
      </w:r>
      <w:proofErr w:type="gramEnd"/>
      <w:r>
        <w:t>&gt;</w:t>
      </w:r>
    </w:p>
    <w:p w14:paraId="4EB7738D" w14:textId="77777777" w:rsidR="00A96729" w:rsidRDefault="00A96729" w:rsidP="00A96729">
      <w:pPr>
        <w:spacing w:after="0" w:line="240" w:lineRule="auto"/>
      </w:pPr>
      <w:r>
        <w:t xml:space="preserve">            &lt;/</w:t>
      </w:r>
      <w:proofErr w:type="gramStart"/>
      <w:r>
        <w:t>xs:extension</w:t>
      </w:r>
      <w:proofErr w:type="gramEnd"/>
      <w:r>
        <w:t>&gt;</w:t>
      </w:r>
    </w:p>
    <w:p w14:paraId="6ED8D757" w14:textId="77777777" w:rsidR="00A96729" w:rsidRDefault="00A96729" w:rsidP="00A96729">
      <w:pPr>
        <w:spacing w:after="0" w:line="240" w:lineRule="auto"/>
      </w:pPr>
      <w:r>
        <w:t xml:space="preserve">        &lt;/</w:t>
      </w:r>
      <w:proofErr w:type="gramStart"/>
      <w:r>
        <w:t>xs:simpleContent</w:t>
      </w:r>
      <w:proofErr w:type="gramEnd"/>
      <w:r>
        <w:t>&gt;</w:t>
      </w:r>
    </w:p>
    <w:p w14:paraId="65B07178" w14:textId="0AE182DF" w:rsidR="00A85AF9" w:rsidRDefault="00A96729" w:rsidP="00A96729">
      <w:pPr>
        <w:spacing w:after="0" w:line="240" w:lineRule="auto"/>
      </w:pPr>
      <w:r>
        <w:lastRenderedPageBreak/>
        <w:t xml:space="preserve">  &lt;/</w:t>
      </w:r>
      <w:proofErr w:type="gramStart"/>
      <w:r>
        <w:t>xs:complexType</w:t>
      </w:r>
      <w:proofErr w:type="gramEnd"/>
      <w:r>
        <w:t>&gt;</w:t>
      </w:r>
    </w:p>
    <w:p w14:paraId="086662E8" w14:textId="5AED1E9B" w:rsidR="00A96729" w:rsidRDefault="00A96729" w:rsidP="00A96729">
      <w:pPr>
        <w:spacing w:after="0" w:line="240" w:lineRule="auto"/>
      </w:pPr>
    </w:p>
    <w:p w14:paraId="55BC0AF8" w14:textId="2112D65E" w:rsidR="00A96729" w:rsidRDefault="00A96729" w:rsidP="00EA7E52">
      <w:pPr>
        <w:pStyle w:val="ListParagraph"/>
        <w:numPr>
          <w:ilvl w:val="0"/>
          <w:numId w:val="10"/>
        </w:numPr>
        <w:spacing w:after="0" w:line="240" w:lineRule="auto"/>
      </w:pPr>
      <w:proofErr w:type="gramStart"/>
      <w:r>
        <w:t>Next</w:t>
      </w:r>
      <w:proofErr w:type="gramEnd"/>
      <w:r>
        <w:t xml:space="preserve"> we define the actual array with default values, using minOccurs to indicate if the value is mandatory.</w:t>
      </w:r>
    </w:p>
    <w:p w14:paraId="08153090" w14:textId="77777777" w:rsidR="00867785" w:rsidRDefault="00867785" w:rsidP="00867785">
      <w:pPr>
        <w:pStyle w:val="ListParagraph"/>
        <w:spacing w:after="0" w:line="240" w:lineRule="auto"/>
        <w:ind w:left="360"/>
        <w:rPr>
          <w:ins w:id="34" w:author="Hui Cheng" w:date="2019-11-21T10:40:00Z"/>
        </w:rPr>
      </w:pPr>
    </w:p>
    <w:p w14:paraId="33E43F3E" w14:textId="0914D006" w:rsidR="00A96729" w:rsidRDefault="00867785" w:rsidP="00867785">
      <w:pPr>
        <w:pStyle w:val="ListParagraph"/>
        <w:spacing w:after="0" w:line="240" w:lineRule="auto"/>
        <w:ind w:left="360"/>
        <w:pPrChange w:id="35" w:author="Hui Cheng" w:date="2019-11-21T10:40:00Z">
          <w:pPr>
            <w:spacing w:after="0" w:line="240" w:lineRule="auto"/>
          </w:pPr>
        </w:pPrChange>
      </w:pPr>
      <w:ins w:id="36" w:author="Hui Cheng" w:date="2019-11-21T10:40:00Z">
        <w:r>
          <w:t>&lt;</w:t>
        </w:r>
        <w:proofErr w:type="gramStart"/>
        <w:r>
          <w:t>xs:complexType</w:t>
        </w:r>
        <w:proofErr w:type="gramEnd"/>
        <w:r>
          <w:t xml:space="preserve"> name="</w:t>
        </w:r>
        <w:r w:rsidRPr="00EA7E52">
          <w:rPr>
            <w:b/>
            <w:bCs/>
          </w:rPr>
          <w:t>weightsArray</w:t>
        </w:r>
        <w:r>
          <w:t>"&gt;</w:t>
        </w:r>
      </w:ins>
    </w:p>
    <w:p w14:paraId="3CFDE535" w14:textId="77777777" w:rsidR="00A85AF9" w:rsidRDefault="00A85AF9" w:rsidP="00EA7E52">
      <w:pPr>
        <w:spacing w:after="0" w:line="240" w:lineRule="auto"/>
      </w:pPr>
      <w:r>
        <w:t xml:space="preserve">    &lt;</w:t>
      </w:r>
      <w:proofErr w:type="gramStart"/>
      <w:r>
        <w:t>xs:all</w:t>
      </w:r>
      <w:proofErr w:type="gramEnd"/>
      <w:r>
        <w:t xml:space="preserve"> minOccurs="0" &gt;</w:t>
      </w:r>
    </w:p>
    <w:p w14:paraId="734EE935" w14:textId="77777777" w:rsidR="00A85AF9" w:rsidRDefault="00A85AF9" w:rsidP="00EA7E52">
      <w:pPr>
        <w:spacing w:after="0" w:line="240" w:lineRule="auto"/>
      </w:pPr>
      <w:r>
        <w:t xml:space="preserve">      &lt;</w:t>
      </w:r>
      <w:proofErr w:type="gramStart"/>
      <w:r>
        <w:t>xs:element</w:t>
      </w:r>
      <w:proofErr w:type="gramEnd"/>
      <w:r>
        <w:t xml:space="preserve"> type="weight" name="weights0" default="0.1" minOccurs="1" /&gt;</w:t>
      </w:r>
    </w:p>
    <w:p w14:paraId="355596FB" w14:textId="77777777" w:rsidR="00A85AF9" w:rsidRDefault="00A85AF9" w:rsidP="00EA7E52">
      <w:pPr>
        <w:spacing w:after="0" w:line="240" w:lineRule="auto"/>
      </w:pPr>
      <w:r>
        <w:t xml:space="preserve">      &lt;</w:t>
      </w:r>
      <w:proofErr w:type="gramStart"/>
      <w:r>
        <w:t>xs:element</w:t>
      </w:r>
      <w:proofErr w:type="gramEnd"/>
      <w:r>
        <w:t xml:space="preserve"> type="weight" name="weights1" default="0.3" minOccurs="1" /&gt;</w:t>
      </w:r>
    </w:p>
    <w:p w14:paraId="2F8DF76C" w14:textId="77777777" w:rsidR="00A85AF9" w:rsidRDefault="00A85AF9" w:rsidP="00EA7E52">
      <w:pPr>
        <w:spacing w:after="0" w:line="240" w:lineRule="auto"/>
      </w:pPr>
      <w:r>
        <w:t xml:space="preserve">      &lt;</w:t>
      </w:r>
      <w:proofErr w:type="gramStart"/>
      <w:r>
        <w:t>xs:element</w:t>
      </w:r>
      <w:proofErr w:type="gramEnd"/>
      <w:r>
        <w:t xml:space="preserve"> type="weight" name="weights2" default="0.5" minOccurs="0" /&gt;</w:t>
      </w:r>
    </w:p>
    <w:p w14:paraId="7459B4B6" w14:textId="77777777" w:rsidR="00A85AF9" w:rsidRDefault="00A85AF9" w:rsidP="00EA7E52">
      <w:pPr>
        <w:spacing w:after="0" w:line="240" w:lineRule="auto"/>
      </w:pPr>
      <w:r>
        <w:t xml:space="preserve">      &lt;</w:t>
      </w:r>
      <w:proofErr w:type="gramStart"/>
      <w:r>
        <w:t>xs:element</w:t>
      </w:r>
      <w:proofErr w:type="gramEnd"/>
      <w:r>
        <w:t xml:space="preserve"> type="weight" name="weights3" default="0.7" minOccurs="0" /&gt;</w:t>
      </w:r>
    </w:p>
    <w:p w14:paraId="30769916" w14:textId="77777777" w:rsidR="00A85AF9" w:rsidRDefault="00A85AF9" w:rsidP="00EA7E52">
      <w:pPr>
        <w:spacing w:after="0" w:line="240" w:lineRule="auto"/>
      </w:pPr>
      <w:r>
        <w:t xml:space="preserve">      &lt;</w:t>
      </w:r>
      <w:proofErr w:type="gramStart"/>
      <w:r>
        <w:t>xs:element</w:t>
      </w:r>
      <w:proofErr w:type="gramEnd"/>
      <w:r>
        <w:t xml:space="preserve"> type="weight" name="weights4" default="0.9" minOccurs="0" /&gt;</w:t>
      </w:r>
    </w:p>
    <w:p w14:paraId="50DBBB48" w14:textId="77777777" w:rsidR="00A85AF9" w:rsidRDefault="00A85AF9" w:rsidP="00EA7E52">
      <w:pPr>
        <w:spacing w:after="0" w:line="240" w:lineRule="auto"/>
      </w:pPr>
      <w:r>
        <w:t xml:space="preserve">    &lt;/</w:t>
      </w:r>
      <w:proofErr w:type="gramStart"/>
      <w:r>
        <w:t>xs:all</w:t>
      </w:r>
      <w:proofErr w:type="gramEnd"/>
      <w:r>
        <w:t>&gt;</w:t>
      </w:r>
    </w:p>
    <w:p w14:paraId="20492376" w14:textId="6AB68EE4" w:rsidR="00A85AF9" w:rsidRDefault="00A85AF9" w:rsidP="00A85AF9">
      <w:pPr>
        <w:spacing w:after="0" w:line="240" w:lineRule="auto"/>
      </w:pPr>
      <w:r>
        <w:t xml:space="preserve">  &lt;/</w:t>
      </w:r>
      <w:proofErr w:type="gramStart"/>
      <w:r>
        <w:t>xs:complexType</w:t>
      </w:r>
      <w:proofErr w:type="gramEnd"/>
      <w:r>
        <w:t>&gt;</w:t>
      </w:r>
    </w:p>
    <w:p w14:paraId="7894AA40" w14:textId="7A5448E4" w:rsidR="00A96729" w:rsidRDefault="00A96729" w:rsidP="00A85AF9">
      <w:pPr>
        <w:spacing w:after="0" w:line="240" w:lineRule="auto"/>
      </w:pPr>
    </w:p>
    <w:p w14:paraId="0E7D458C" w14:textId="0B7B79B6" w:rsidR="00A96729" w:rsidRDefault="00A96729" w:rsidP="00EA7E52">
      <w:pPr>
        <w:pStyle w:val="ListParagraph"/>
        <w:numPr>
          <w:ilvl w:val="0"/>
          <w:numId w:val="10"/>
        </w:numPr>
        <w:spacing w:after="0" w:line="240" w:lineRule="auto"/>
      </w:pPr>
      <w:r>
        <w:t>Finally, we include the array in the OptionsType, as we do with any defined options.</w:t>
      </w:r>
    </w:p>
    <w:p w14:paraId="41C4A673" w14:textId="30327141" w:rsidR="00A96729" w:rsidRDefault="00A96729" w:rsidP="00A85AF9">
      <w:pPr>
        <w:spacing w:after="0" w:line="240" w:lineRule="auto"/>
      </w:pPr>
    </w:p>
    <w:p w14:paraId="3E8F4CE6" w14:textId="77777777" w:rsidR="00A96729" w:rsidRDefault="00A96729" w:rsidP="00A96729">
      <w:pPr>
        <w:spacing w:after="0" w:line="240" w:lineRule="auto"/>
      </w:pPr>
      <w:r>
        <w:t>&lt;</w:t>
      </w:r>
      <w:proofErr w:type="gramStart"/>
      <w:r>
        <w:t>xs:complexType</w:t>
      </w:r>
      <w:proofErr w:type="gramEnd"/>
      <w:r>
        <w:t xml:space="preserve"> name="OptionsType"&gt;</w:t>
      </w:r>
    </w:p>
    <w:p w14:paraId="4FCE427E" w14:textId="20873920" w:rsidR="00A96729" w:rsidRDefault="00A96729" w:rsidP="00A96729">
      <w:pPr>
        <w:spacing w:after="0" w:line="240" w:lineRule="auto"/>
      </w:pPr>
      <w:r>
        <w:t xml:space="preserve">    &lt;</w:t>
      </w:r>
      <w:proofErr w:type="gramStart"/>
      <w:r>
        <w:t>xs:choice</w:t>
      </w:r>
      <w:proofErr w:type="gramEnd"/>
      <w:r>
        <w:t xml:space="preserve"> minOccurs="0" maxOccurs="unbounded"&gt;</w:t>
      </w:r>
    </w:p>
    <w:p w14:paraId="128F9717" w14:textId="71F37F2E" w:rsidR="00A96729" w:rsidRDefault="00A96729" w:rsidP="00A96729">
      <w:pPr>
        <w:spacing w:after="0" w:line="240" w:lineRule="auto"/>
      </w:pPr>
      <w:r>
        <w:t xml:space="preserve">      &lt;</w:t>
      </w:r>
      <w:proofErr w:type="gramStart"/>
      <w:r>
        <w:t>xs:element</w:t>
      </w:r>
      <w:proofErr w:type="gramEnd"/>
      <w:r>
        <w:t xml:space="preserve"> type="lineTypeArray" name="lineType" id="Line_Type" /&gt;</w:t>
      </w:r>
    </w:p>
    <w:p w14:paraId="29A4028E" w14:textId="77777777" w:rsidR="00A96729" w:rsidRPr="00EA7E52" w:rsidRDefault="00A96729" w:rsidP="00A96729">
      <w:pPr>
        <w:spacing w:after="0" w:line="240" w:lineRule="auto"/>
        <w:rPr>
          <w:b/>
          <w:bCs/>
        </w:rPr>
      </w:pPr>
      <w:r>
        <w:t xml:space="preserve">      </w:t>
      </w:r>
      <w:r w:rsidRPr="00EA7E52">
        <w:rPr>
          <w:b/>
          <w:bCs/>
        </w:rPr>
        <w:t>&lt;</w:t>
      </w:r>
      <w:proofErr w:type="gramStart"/>
      <w:r w:rsidRPr="00EA7E52">
        <w:rPr>
          <w:b/>
          <w:bCs/>
        </w:rPr>
        <w:t>xs:element</w:t>
      </w:r>
      <w:proofErr w:type="gramEnd"/>
      <w:r w:rsidRPr="00EA7E52">
        <w:rPr>
          <w:b/>
          <w:bCs/>
        </w:rPr>
        <w:t xml:space="preserve"> type="weightsArray" name="weights" id="Weights" /&gt;</w:t>
      </w:r>
    </w:p>
    <w:p w14:paraId="1402DA14" w14:textId="77777777" w:rsidR="00A96729" w:rsidRDefault="00A96729" w:rsidP="00A96729">
      <w:pPr>
        <w:spacing w:after="0" w:line="240" w:lineRule="auto"/>
      </w:pPr>
      <w:r>
        <w:t xml:space="preserve">      &lt;</w:t>
      </w:r>
      <w:proofErr w:type="gramStart"/>
      <w:r>
        <w:t>xs:element</w:t>
      </w:r>
      <w:proofErr w:type="gramEnd"/>
      <w:r>
        <w:t xml:space="preserve"> type="columnHeaderArray" name="columns" id="Columns" /&gt;</w:t>
      </w:r>
    </w:p>
    <w:p w14:paraId="4C74F899" w14:textId="77777777" w:rsidR="00A96729" w:rsidRDefault="00A96729" w:rsidP="00A96729">
      <w:pPr>
        <w:spacing w:after="0" w:line="240" w:lineRule="auto"/>
      </w:pPr>
      <w:r>
        <w:t xml:space="preserve">    &lt;/</w:t>
      </w:r>
      <w:proofErr w:type="gramStart"/>
      <w:r>
        <w:t>xs:choice</w:t>
      </w:r>
      <w:proofErr w:type="gramEnd"/>
      <w:r>
        <w:t>&gt;</w:t>
      </w:r>
    </w:p>
    <w:p w14:paraId="1A2F9E89" w14:textId="31220915" w:rsidR="00A96729" w:rsidRDefault="00A96729" w:rsidP="00A96729">
      <w:pPr>
        <w:spacing w:after="0" w:line="240" w:lineRule="auto"/>
      </w:pPr>
      <w:r>
        <w:t xml:space="preserve">  &lt;/</w:t>
      </w:r>
      <w:proofErr w:type="gramStart"/>
      <w:r>
        <w:t>xs:complexType</w:t>
      </w:r>
      <w:proofErr w:type="gramEnd"/>
      <w:r>
        <w:t>&gt;</w:t>
      </w:r>
    </w:p>
    <w:p w14:paraId="16564306" w14:textId="77777777" w:rsidR="00A96729" w:rsidRDefault="00A96729" w:rsidP="00A85AF9"/>
    <w:p w14:paraId="4C9F111A" w14:textId="77777777" w:rsidR="00E64E01" w:rsidRDefault="00E64E01" w:rsidP="00416E78"/>
    <w:p w14:paraId="1FFFB9FE" w14:textId="77777777" w:rsidR="00E64E01" w:rsidRDefault="00E64E01" w:rsidP="00EA7E52">
      <w:pPr>
        <w:pStyle w:val="Heading4"/>
      </w:pPr>
      <w:r>
        <w:t>Enumerated Array Type</w:t>
      </w:r>
    </w:p>
    <w:p w14:paraId="328A03B1" w14:textId="251CCD30" w:rsidR="00E54BE7" w:rsidRDefault="00E54BE7" w:rsidP="00E54BE7">
      <w:pPr>
        <w:spacing w:after="0" w:line="240" w:lineRule="auto"/>
      </w:pPr>
    </w:p>
    <w:p w14:paraId="5CF8731E" w14:textId="26B24134" w:rsidR="00426352" w:rsidRDefault="00426352" w:rsidP="00E54BE7">
      <w:pPr>
        <w:spacing w:after="0" w:line="240" w:lineRule="auto"/>
      </w:pPr>
      <w:r>
        <w:t>Arrays can consist of drop-down lists with a finite number of selections</w:t>
      </w:r>
      <w:r w:rsidR="0059513B">
        <w:t xml:space="preserve"> by employing “enumeration”</w:t>
      </w:r>
      <w:r>
        <w:t>.</w:t>
      </w:r>
    </w:p>
    <w:p w14:paraId="23C6636F" w14:textId="77777777" w:rsidR="00ED2776" w:rsidRDefault="00ED2776" w:rsidP="00E54BE7">
      <w:pPr>
        <w:spacing w:after="0" w:line="240" w:lineRule="auto"/>
      </w:pPr>
    </w:p>
    <w:p w14:paraId="1A40D90D" w14:textId="3E61BB0B" w:rsidR="00426352" w:rsidRDefault="00FE51B4" w:rsidP="00ED2776">
      <w:pPr>
        <w:spacing w:after="0" w:line="240" w:lineRule="auto"/>
        <w:jc w:val="center"/>
      </w:pPr>
      <w:del w:id="37" w:author="Hui Cheng" w:date="2019-11-21T12:18:00Z">
        <w:r w:rsidRPr="00FE51B4" w:rsidDel="0037752F">
          <w:rPr>
            <w:noProof/>
          </w:rPr>
          <w:drawing>
            <wp:inline distT="0" distB="0" distL="0" distR="0" wp14:anchorId="42B7B837" wp14:editId="527E125F">
              <wp:extent cx="3261360" cy="144172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6257" cy="1448313"/>
                      </a:xfrm>
                      <a:prstGeom prst="rect">
                        <a:avLst/>
                      </a:prstGeom>
                    </pic:spPr>
                  </pic:pic>
                </a:graphicData>
              </a:graphic>
            </wp:inline>
          </w:drawing>
        </w:r>
      </w:del>
      <w:ins w:id="38" w:author="Hui Cheng" w:date="2019-11-21T12:18:00Z">
        <w:r w:rsidR="0037752F">
          <w:rPr>
            <w:noProof/>
          </w:rPr>
          <w:drawing>
            <wp:inline distT="0" distB="0" distL="0" distR="0" wp14:anchorId="46515C41" wp14:editId="365741E6">
              <wp:extent cx="1911448" cy="635033"/>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1911448" cy="635033"/>
                      </a:xfrm>
                      <a:prstGeom prst="rect">
                        <a:avLst/>
                      </a:prstGeom>
                    </pic:spPr>
                  </pic:pic>
                </a:graphicData>
              </a:graphic>
            </wp:inline>
          </w:drawing>
        </w:r>
      </w:ins>
    </w:p>
    <w:p w14:paraId="7A58986D" w14:textId="0C568B23" w:rsidR="00FE51B4" w:rsidRDefault="00FE51B4" w:rsidP="00EA7E52">
      <w:pPr>
        <w:spacing w:after="0" w:line="240" w:lineRule="auto"/>
        <w:jc w:val="center"/>
      </w:pPr>
      <w:r>
        <w:t xml:space="preserve">Figure. The drop-down boxes with (X) in front were added by the user and can be removed. Each drop-down contains all possible values for the enumerated type. In our example, this is </w:t>
      </w:r>
      <w:proofErr w:type="gramStart"/>
      <w:r>
        <w:t>{ line</w:t>
      </w:r>
      <w:proofErr w:type="gramEnd"/>
      <w:r>
        <w:t>_chart, bar_chart, points }.</w:t>
      </w:r>
    </w:p>
    <w:p w14:paraId="3D991AA9" w14:textId="77777777" w:rsidR="00426352" w:rsidRDefault="00426352" w:rsidP="00E54BE7">
      <w:pPr>
        <w:spacing w:after="0" w:line="240" w:lineRule="auto"/>
      </w:pPr>
    </w:p>
    <w:p w14:paraId="2E0B74EA" w14:textId="78947BF2" w:rsidR="00E54BE7" w:rsidRDefault="00E54BE7" w:rsidP="00E54BE7">
      <w:pPr>
        <w:pStyle w:val="ListParagraph"/>
        <w:numPr>
          <w:ilvl w:val="0"/>
          <w:numId w:val="11"/>
        </w:numPr>
        <w:spacing w:after="0" w:line="240" w:lineRule="auto"/>
      </w:pPr>
      <w:r>
        <w:t xml:space="preserve">First, define the enumerated type. It must be named with the suffix *Type.  </w:t>
      </w:r>
    </w:p>
    <w:p w14:paraId="417AF97E" w14:textId="1A14E114" w:rsidR="00E54BE7" w:rsidRDefault="00E54BE7" w:rsidP="00EA7E52">
      <w:pPr>
        <w:spacing w:after="0" w:line="240" w:lineRule="auto"/>
      </w:pPr>
      <w:r>
        <w:t xml:space="preserve"> </w:t>
      </w:r>
    </w:p>
    <w:p w14:paraId="73BC5D23" w14:textId="5D989437" w:rsidR="00E54BE7" w:rsidRDefault="00E54BE7" w:rsidP="00E54BE7">
      <w:pPr>
        <w:spacing w:after="0" w:line="240" w:lineRule="auto"/>
      </w:pPr>
      <w:r>
        <w:t xml:space="preserve"> &lt;</w:t>
      </w:r>
      <w:proofErr w:type="gramStart"/>
      <w:r>
        <w:t>xs:simpleType</w:t>
      </w:r>
      <w:proofErr w:type="gramEnd"/>
      <w:r>
        <w:t xml:space="preserve"> name="</w:t>
      </w:r>
      <w:r w:rsidRPr="00EA7E52">
        <w:rPr>
          <w:b/>
          <w:bCs/>
        </w:rPr>
        <w:t>lineType</w:t>
      </w:r>
      <w:r>
        <w:t>" final="restriction"&gt;</w:t>
      </w:r>
    </w:p>
    <w:p w14:paraId="1C4DFEA1" w14:textId="77777777" w:rsidR="00E54BE7" w:rsidRDefault="00E54BE7" w:rsidP="00E54BE7">
      <w:pPr>
        <w:spacing w:after="0" w:line="240" w:lineRule="auto"/>
      </w:pPr>
      <w:r>
        <w:t xml:space="preserve">    &lt;</w:t>
      </w:r>
      <w:proofErr w:type="gramStart"/>
      <w:r>
        <w:t>xs:restriction</w:t>
      </w:r>
      <w:proofErr w:type="gramEnd"/>
      <w:r>
        <w:t xml:space="preserve"> base="xs:string"&gt;</w:t>
      </w:r>
    </w:p>
    <w:p w14:paraId="772E2427" w14:textId="77777777" w:rsidR="00E54BE7" w:rsidRDefault="00E54BE7" w:rsidP="00E54BE7">
      <w:pPr>
        <w:spacing w:after="0" w:line="240" w:lineRule="auto"/>
      </w:pPr>
      <w:r>
        <w:t xml:space="preserve">      &lt;</w:t>
      </w:r>
      <w:proofErr w:type="gramStart"/>
      <w:r>
        <w:t>xs:enumeration</w:t>
      </w:r>
      <w:proofErr w:type="gramEnd"/>
      <w:r>
        <w:t xml:space="preserve"> value="line chart" /&gt;</w:t>
      </w:r>
    </w:p>
    <w:p w14:paraId="402DD8D0" w14:textId="77777777" w:rsidR="00E54BE7" w:rsidRDefault="00E54BE7" w:rsidP="00E54BE7">
      <w:pPr>
        <w:spacing w:after="0" w:line="240" w:lineRule="auto"/>
      </w:pPr>
      <w:r>
        <w:t xml:space="preserve">      &lt;</w:t>
      </w:r>
      <w:proofErr w:type="gramStart"/>
      <w:r>
        <w:t>xs:enumeration</w:t>
      </w:r>
      <w:proofErr w:type="gramEnd"/>
      <w:r>
        <w:t xml:space="preserve"> value="bar chart" /&gt;</w:t>
      </w:r>
    </w:p>
    <w:p w14:paraId="39E38C17" w14:textId="77777777" w:rsidR="00E54BE7" w:rsidRDefault="00E54BE7" w:rsidP="00E54BE7">
      <w:pPr>
        <w:spacing w:after="0" w:line="240" w:lineRule="auto"/>
      </w:pPr>
      <w:r>
        <w:tab/>
        <w:t xml:space="preserve">  &lt;</w:t>
      </w:r>
      <w:proofErr w:type="gramStart"/>
      <w:r>
        <w:t>xs:enumeration</w:t>
      </w:r>
      <w:proofErr w:type="gramEnd"/>
      <w:r>
        <w:t xml:space="preserve"> value="points" /&gt;</w:t>
      </w:r>
    </w:p>
    <w:p w14:paraId="698210BD" w14:textId="77777777" w:rsidR="00E54BE7" w:rsidRDefault="00E54BE7" w:rsidP="00E54BE7">
      <w:pPr>
        <w:spacing w:after="0" w:line="240" w:lineRule="auto"/>
      </w:pPr>
      <w:r>
        <w:t xml:space="preserve">    &lt;/</w:t>
      </w:r>
      <w:proofErr w:type="gramStart"/>
      <w:r>
        <w:t>xs:restriction</w:t>
      </w:r>
      <w:proofErr w:type="gramEnd"/>
      <w:r>
        <w:t>&gt;</w:t>
      </w:r>
    </w:p>
    <w:p w14:paraId="3DC92051" w14:textId="77777777" w:rsidR="00E54BE7" w:rsidRDefault="00E54BE7" w:rsidP="00E54BE7">
      <w:pPr>
        <w:spacing w:after="0" w:line="240" w:lineRule="auto"/>
      </w:pPr>
      <w:r>
        <w:t xml:space="preserve">  &lt;/</w:t>
      </w:r>
      <w:proofErr w:type="gramStart"/>
      <w:r>
        <w:t>xs:simpleType</w:t>
      </w:r>
      <w:proofErr w:type="gramEnd"/>
      <w:r>
        <w:t>&gt;</w:t>
      </w:r>
    </w:p>
    <w:p w14:paraId="684255E5" w14:textId="77777777" w:rsidR="00E54BE7" w:rsidRDefault="00E54BE7" w:rsidP="00E54BE7">
      <w:pPr>
        <w:spacing w:after="0" w:line="240" w:lineRule="auto"/>
      </w:pPr>
    </w:p>
    <w:p w14:paraId="31BEFFA0" w14:textId="77D2ACF6" w:rsidR="00E64E01" w:rsidRDefault="00E64E01" w:rsidP="00EA7E52">
      <w:pPr>
        <w:spacing w:after="0" w:line="240" w:lineRule="auto"/>
      </w:pPr>
      <w:r>
        <w:lastRenderedPageBreak/>
        <w:t>&lt;</w:t>
      </w:r>
      <w:proofErr w:type="gramStart"/>
      <w:r>
        <w:t>xs:complexType</w:t>
      </w:r>
      <w:proofErr w:type="gramEnd"/>
      <w:r>
        <w:t xml:space="preserve"> name="lineStyle"&gt;</w:t>
      </w:r>
    </w:p>
    <w:p w14:paraId="0761667C" w14:textId="77777777" w:rsidR="00E64E01" w:rsidRDefault="00E64E01" w:rsidP="00EA7E52">
      <w:pPr>
        <w:spacing w:after="0" w:line="240" w:lineRule="auto"/>
      </w:pPr>
      <w:r>
        <w:t xml:space="preserve">        &lt;</w:t>
      </w:r>
      <w:proofErr w:type="gramStart"/>
      <w:r>
        <w:t>xs:simpleContent</w:t>
      </w:r>
      <w:proofErr w:type="gramEnd"/>
      <w:r>
        <w:t>&gt;</w:t>
      </w:r>
    </w:p>
    <w:p w14:paraId="3EA54FDB" w14:textId="77777777" w:rsidR="00E64E01" w:rsidRDefault="00E64E01" w:rsidP="00EA7E52">
      <w:pPr>
        <w:spacing w:after="0" w:line="240" w:lineRule="auto"/>
      </w:pPr>
      <w:r>
        <w:t xml:space="preserve">            &lt;</w:t>
      </w:r>
      <w:proofErr w:type="gramStart"/>
      <w:r>
        <w:t>xs:extension</w:t>
      </w:r>
      <w:proofErr w:type="gramEnd"/>
      <w:r>
        <w:t xml:space="preserve"> base="</w:t>
      </w:r>
      <w:r w:rsidRPr="00EA7E52">
        <w:rPr>
          <w:b/>
          <w:bCs/>
        </w:rPr>
        <w:t>lineType</w:t>
      </w:r>
      <w:r>
        <w:t>"&gt;</w:t>
      </w:r>
    </w:p>
    <w:p w14:paraId="66F54FDC" w14:textId="77777777" w:rsidR="00E64E01" w:rsidRDefault="00E64E01" w:rsidP="00EA7E52">
      <w:pPr>
        <w:spacing w:after="0" w:line="240" w:lineRule="auto"/>
      </w:pPr>
      <w:r>
        <w:t xml:space="preserve">                &lt;</w:t>
      </w:r>
      <w:proofErr w:type="gramStart"/>
      <w:r>
        <w:t>xs:attribute</w:t>
      </w:r>
      <w:proofErr w:type="gramEnd"/>
      <w:r>
        <w:t xml:space="preserve"> name="type" type="</w:t>
      </w:r>
      <w:r w:rsidRPr="00EA7E52">
        <w:rPr>
          <w:b/>
          <w:bCs/>
        </w:rPr>
        <w:t>lineType</w:t>
      </w:r>
      <w:r>
        <w:t>"/&gt;</w:t>
      </w:r>
    </w:p>
    <w:p w14:paraId="6C0599D0" w14:textId="77777777" w:rsidR="00E64E01" w:rsidRDefault="00E64E01" w:rsidP="00EA7E52">
      <w:pPr>
        <w:spacing w:after="0" w:line="240" w:lineRule="auto"/>
      </w:pPr>
      <w:r>
        <w:t xml:space="preserve">                &lt;</w:t>
      </w:r>
      <w:proofErr w:type="gramStart"/>
      <w:r>
        <w:t>xs:attribute</w:t>
      </w:r>
      <w:proofErr w:type="gramEnd"/>
      <w:r>
        <w:t xml:space="preserve"> name="hidden"&gt;</w:t>
      </w:r>
    </w:p>
    <w:p w14:paraId="2DEABA2C" w14:textId="77777777" w:rsidR="00E64E01" w:rsidRDefault="00E64E01" w:rsidP="00EA7E52">
      <w:pPr>
        <w:spacing w:after="0" w:line="240" w:lineRule="auto"/>
      </w:pPr>
      <w:r>
        <w:tab/>
      </w:r>
      <w:r>
        <w:tab/>
      </w:r>
      <w:r>
        <w:tab/>
        <w:t xml:space="preserve">        &lt;</w:t>
      </w:r>
      <w:proofErr w:type="gramStart"/>
      <w:r>
        <w:t>xs:simpleType</w:t>
      </w:r>
      <w:proofErr w:type="gramEnd"/>
      <w:r>
        <w:t>&gt;</w:t>
      </w:r>
    </w:p>
    <w:p w14:paraId="20F4FC55" w14:textId="77777777" w:rsidR="00E64E01" w:rsidRDefault="00E64E01" w:rsidP="00EA7E52">
      <w:pPr>
        <w:spacing w:after="0" w:line="240" w:lineRule="auto"/>
      </w:pPr>
      <w:r>
        <w:tab/>
      </w:r>
      <w:r>
        <w:tab/>
      </w:r>
      <w:r>
        <w:tab/>
        <w:t xml:space="preserve">          &lt;</w:t>
      </w:r>
      <w:proofErr w:type="gramStart"/>
      <w:r>
        <w:t>xs:restriction</w:t>
      </w:r>
      <w:proofErr w:type="gramEnd"/>
      <w:r>
        <w:t xml:space="preserve"> base="xs:boolean"&gt;</w:t>
      </w:r>
    </w:p>
    <w:p w14:paraId="71811441" w14:textId="77777777" w:rsidR="00E64E01" w:rsidRDefault="00E64E01" w:rsidP="00EA7E52">
      <w:pPr>
        <w:spacing w:after="0" w:line="240" w:lineRule="auto"/>
      </w:pPr>
      <w:r>
        <w:tab/>
      </w:r>
      <w:r>
        <w:tab/>
      </w:r>
      <w:r>
        <w:tab/>
        <w:t xml:space="preserve">          &lt;/</w:t>
      </w:r>
      <w:proofErr w:type="gramStart"/>
      <w:r>
        <w:t>xs:restriction</w:t>
      </w:r>
      <w:proofErr w:type="gramEnd"/>
      <w:r>
        <w:t>&gt;</w:t>
      </w:r>
    </w:p>
    <w:p w14:paraId="7FF2F779" w14:textId="77777777" w:rsidR="00E64E01" w:rsidRDefault="00E64E01" w:rsidP="00EA7E52">
      <w:pPr>
        <w:spacing w:after="0" w:line="240" w:lineRule="auto"/>
      </w:pPr>
      <w:r>
        <w:tab/>
      </w:r>
      <w:r>
        <w:tab/>
      </w:r>
      <w:r>
        <w:tab/>
        <w:t xml:space="preserve">        &lt;/</w:t>
      </w:r>
      <w:proofErr w:type="gramStart"/>
      <w:r>
        <w:t>xs:simpleType</w:t>
      </w:r>
      <w:proofErr w:type="gramEnd"/>
      <w:r>
        <w:t>&gt;</w:t>
      </w:r>
    </w:p>
    <w:p w14:paraId="270CD285" w14:textId="77777777" w:rsidR="00E64E01" w:rsidRDefault="00E64E01" w:rsidP="00EA7E52">
      <w:pPr>
        <w:spacing w:after="0" w:line="240" w:lineRule="auto"/>
      </w:pPr>
      <w:r>
        <w:tab/>
      </w:r>
      <w:r>
        <w:tab/>
        <w:t xml:space="preserve">      &lt;/</w:t>
      </w:r>
      <w:proofErr w:type="gramStart"/>
      <w:r>
        <w:t>xs:attribute</w:t>
      </w:r>
      <w:proofErr w:type="gramEnd"/>
      <w:r>
        <w:t>&gt;</w:t>
      </w:r>
    </w:p>
    <w:p w14:paraId="31F51202" w14:textId="77777777" w:rsidR="00E64E01" w:rsidRDefault="00E64E01" w:rsidP="00EA7E52">
      <w:pPr>
        <w:spacing w:after="0" w:line="240" w:lineRule="auto"/>
      </w:pPr>
      <w:r>
        <w:tab/>
      </w:r>
      <w:r>
        <w:tab/>
        <w:t xml:space="preserve">      &lt;</w:t>
      </w:r>
      <w:proofErr w:type="gramStart"/>
      <w:r>
        <w:t>xs:attribute</w:t>
      </w:r>
      <w:proofErr w:type="gramEnd"/>
      <w:r>
        <w:t xml:space="preserve"> name="optional"&gt;</w:t>
      </w:r>
    </w:p>
    <w:p w14:paraId="21C09A77" w14:textId="77777777" w:rsidR="00E64E01" w:rsidRDefault="00E64E01" w:rsidP="00EA7E52">
      <w:pPr>
        <w:spacing w:after="0" w:line="240" w:lineRule="auto"/>
      </w:pPr>
      <w:r>
        <w:tab/>
      </w:r>
      <w:r>
        <w:tab/>
      </w:r>
      <w:r>
        <w:tab/>
        <w:t xml:space="preserve">        &lt;</w:t>
      </w:r>
      <w:proofErr w:type="gramStart"/>
      <w:r>
        <w:t>xs:simpleType</w:t>
      </w:r>
      <w:proofErr w:type="gramEnd"/>
      <w:r>
        <w:t>&gt;</w:t>
      </w:r>
    </w:p>
    <w:p w14:paraId="74F2827F" w14:textId="77777777" w:rsidR="00E64E01" w:rsidRDefault="00E64E01" w:rsidP="00EA7E52">
      <w:pPr>
        <w:spacing w:after="0" w:line="240" w:lineRule="auto"/>
      </w:pPr>
      <w:r>
        <w:tab/>
      </w:r>
      <w:r>
        <w:tab/>
      </w:r>
      <w:r>
        <w:tab/>
        <w:t xml:space="preserve">          &lt;</w:t>
      </w:r>
      <w:proofErr w:type="gramStart"/>
      <w:r>
        <w:t>xs:restriction</w:t>
      </w:r>
      <w:proofErr w:type="gramEnd"/>
      <w:r>
        <w:t xml:space="preserve"> base="xs:boolean"&gt;</w:t>
      </w:r>
    </w:p>
    <w:p w14:paraId="168535FB" w14:textId="77777777" w:rsidR="00E64E01" w:rsidRDefault="00E64E01" w:rsidP="00EA7E52">
      <w:pPr>
        <w:spacing w:after="0" w:line="240" w:lineRule="auto"/>
      </w:pPr>
      <w:r>
        <w:tab/>
      </w:r>
      <w:r>
        <w:tab/>
      </w:r>
      <w:r>
        <w:tab/>
        <w:t xml:space="preserve">          &lt;/</w:t>
      </w:r>
      <w:proofErr w:type="gramStart"/>
      <w:r>
        <w:t>xs:restriction</w:t>
      </w:r>
      <w:proofErr w:type="gramEnd"/>
      <w:r>
        <w:t>&gt;</w:t>
      </w:r>
    </w:p>
    <w:p w14:paraId="0F748AC5" w14:textId="77777777" w:rsidR="00E64E01" w:rsidRDefault="00E64E01" w:rsidP="00EA7E52">
      <w:pPr>
        <w:spacing w:after="0" w:line="240" w:lineRule="auto"/>
      </w:pPr>
      <w:r>
        <w:tab/>
      </w:r>
      <w:r>
        <w:tab/>
      </w:r>
      <w:r>
        <w:tab/>
        <w:t xml:space="preserve">        &lt;/</w:t>
      </w:r>
      <w:proofErr w:type="gramStart"/>
      <w:r>
        <w:t>xs:simpleType</w:t>
      </w:r>
      <w:proofErr w:type="gramEnd"/>
      <w:r>
        <w:t>&gt;</w:t>
      </w:r>
    </w:p>
    <w:p w14:paraId="04FC5DF8" w14:textId="77777777" w:rsidR="00E64E01" w:rsidRDefault="00E64E01" w:rsidP="00EA7E52">
      <w:pPr>
        <w:spacing w:after="0" w:line="240" w:lineRule="auto"/>
      </w:pPr>
      <w:r>
        <w:tab/>
      </w:r>
      <w:r>
        <w:tab/>
        <w:t xml:space="preserve">      &lt;/</w:t>
      </w:r>
      <w:proofErr w:type="gramStart"/>
      <w:r>
        <w:t>xs:attribute</w:t>
      </w:r>
      <w:proofErr w:type="gramEnd"/>
      <w:r>
        <w:t>&gt;</w:t>
      </w:r>
    </w:p>
    <w:p w14:paraId="60ADA19F" w14:textId="77777777" w:rsidR="00E64E01" w:rsidRDefault="00E64E01" w:rsidP="00EA7E52">
      <w:pPr>
        <w:spacing w:after="0" w:line="240" w:lineRule="auto"/>
      </w:pPr>
      <w:r>
        <w:t xml:space="preserve">            &lt;/</w:t>
      </w:r>
      <w:proofErr w:type="gramStart"/>
      <w:r>
        <w:t>xs:extension</w:t>
      </w:r>
      <w:proofErr w:type="gramEnd"/>
      <w:r>
        <w:t>&gt;</w:t>
      </w:r>
    </w:p>
    <w:p w14:paraId="24ECD2BA" w14:textId="077F4C54" w:rsidR="00E64E01" w:rsidRDefault="00E64E01" w:rsidP="00EA7E52">
      <w:pPr>
        <w:spacing w:after="0" w:line="240" w:lineRule="auto"/>
      </w:pPr>
      <w:r>
        <w:t xml:space="preserve">        &lt;/</w:t>
      </w:r>
      <w:proofErr w:type="gramStart"/>
      <w:r>
        <w:t>xs:simpleContent</w:t>
      </w:r>
      <w:proofErr w:type="gramEnd"/>
      <w:r>
        <w:t>&gt;</w:t>
      </w:r>
    </w:p>
    <w:p w14:paraId="06CB0212" w14:textId="1B26B2A1" w:rsidR="00416E78" w:rsidRDefault="00E64E01" w:rsidP="00E64E01">
      <w:pPr>
        <w:spacing w:after="0" w:line="240" w:lineRule="auto"/>
      </w:pPr>
      <w:r>
        <w:t xml:space="preserve">  &lt;/</w:t>
      </w:r>
      <w:proofErr w:type="gramStart"/>
      <w:r>
        <w:t>xs:complexType</w:t>
      </w:r>
      <w:proofErr w:type="gramEnd"/>
      <w:r>
        <w:t>&gt;</w:t>
      </w:r>
      <w:r w:rsidR="00416E78">
        <w:t xml:space="preserve"> </w:t>
      </w:r>
    </w:p>
    <w:p w14:paraId="369F9844" w14:textId="545B4019" w:rsidR="00E54BE7" w:rsidRDefault="00E54BE7" w:rsidP="00E64E01">
      <w:pPr>
        <w:spacing w:after="0" w:line="240" w:lineRule="auto"/>
      </w:pPr>
    </w:p>
    <w:p w14:paraId="4BB6D6F9" w14:textId="345F4D19" w:rsidR="00E54BE7" w:rsidRDefault="00E54BE7" w:rsidP="00E54BE7">
      <w:pPr>
        <w:pStyle w:val="ListParagraph"/>
        <w:numPr>
          <w:ilvl w:val="0"/>
          <w:numId w:val="11"/>
        </w:numPr>
        <w:spacing w:after="0" w:line="240" w:lineRule="auto"/>
      </w:pPr>
      <w:r>
        <w:t>Next, define the array. It must match the name of the enumeration and use the suffix *Array.</w:t>
      </w:r>
    </w:p>
    <w:p w14:paraId="00812AF5" w14:textId="77777777" w:rsidR="00E54BE7" w:rsidRDefault="00E54BE7" w:rsidP="00EA7E52">
      <w:pPr>
        <w:spacing w:after="0" w:line="240" w:lineRule="auto"/>
      </w:pPr>
    </w:p>
    <w:p w14:paraId="5CB1785C" w14:textId="77777777" w:rsidR="00E54BE7" w:rsidRDefault="00E54BE7" w:rsidP="00E54BE7">
      <w:pPr>
        <w:spacing w:after="0" w:line="240" w:lineRule="auto"/>
      </w:pPr>
      <w:r>
        <w:t>&lt;</w:t>
      </w:r>
      <w:proofErr w:type="gramStart"/>
      <w:r>
        <w:t>xs:complexType</w:t>
      </w:r>
      <w:proofErr w:type="gramEnd"/>
      <w:r>
        <w:t xml:space="preserve"> name="</w:t>
      </w:r>
      <w:r w:rsidRPr="00EA7E52">
        <w:rPr>
          <w:b/>
          <w:bCs/>
        </w:rPr>
        <w:t>lineTypeArray</w:t>
      </w:r>
      <w:r>
        <w:t>"&gt;</w:t>
      </w:r>
    </w:p>
    <w:p w14:paraId="1F633AD0" w14:textId="77777777" w:rsidR="00E54BE7" w:rsidRDefault="00E54BE7" w:rsidP="00E54BE7">
      <w:pPr>
        <w:spacing w:after="0" w:line="240" w:lineRule="auto"/>
      </w:pPr>
      <w:r>
        <w:t xml:space="preserve">    &lt;</w:t>
      </w:r>
      <w:proofErr w:type="gramStart"/>
      <w:r>
        <w:t>xs:all</w:t>
      </w:r>
      <w:proofErr w:type="gramEnd"/>
      <w:r>
        <w:t xml:space="preserve"> minOccurs="0" &gt;</w:t>
      </w:r>
    </w:p>
    <w:p w14:paraId="3CD40BCA" w14:textId="77777777" w:rsidR="00E54BE7" w:rsidRDefault="00E54BE7" w:rsidP="00E54BE7">
      <w:pPr>
        <w:spacing w:after="0" w:line="240" w:lineRule="auto"/>
      </w:pPr>
      <w:r>
        <w:t xml:space="preserve">      &lt;</w:t>
      </w:r>
      <w:proofErr w:type="gramStart"/>
      <w:r>
        <w:t>xs:element</w:t>
      </w:r>
      <w:proofErr w:type="gramEnd"/>
      <w:r>
        <w:t xml:space="preserve"> type="lineStyle" name="lineStyle0" default="line chart" minOccurs="1" /&gt;</w:t>
      </w:r>
    </w:p>
    <w:p w14:paraId="2DD51023" w14:textId="77777777" w:rsidR="00E54BE7" w:rsidRDefault="00E54BE7" w:rsidP="00E54BE7">
      <w:pPr>
        <w:spacing w:after="0" w:line="240" w:lineRule="auto"/>
      </w:pPr>
      <w:r>
        <w:t xml:space="preserve">      &lt;</w:t>
      </w:r>
      <w:proofErr w:type="gramStart"/>
      <w:r>
        <w:t>xs:element</w:t>
      </w:r>
      <w:proofErr w:type="gramEnd"/>
      <w:r>
        <w:t xml:space="preserve"> type="lineStyle" name="lineStyle1" default="bar chart" minOccurs="0" /&gt;</w:t>
      </w:r>
    </w:p>
    <w:p w14:paraId="61D8DAB1" w14:textId="77777777" w:rsidR="00E54BE7" w:rsidRDefault="00E54BE7" w:rsidP="00E54BE7">
      <w:pPr>
        <w:spacing w:after="0" w:line="240" w:lineRule="auto"/>
      </w:pPr>
      <w:r>
        <w:t xml:space="preserve">      &lt;</w:t>
      </w:r>
      <w:proofErr w:type="gramStart"/>
      <w:r>
        <w:t>xs:element</w:t>
      </w:r>
      <w:proofErr w:type="gramEnd"/>
      <w:r>
        <w:t xml:space="preserve"> type="lineStyle" name="lineStyle2" default="points" minOccurs="0" /&gt;</w:t>
      </w:r>
    </w:p>
    <w:p w14:paraId="574A992F" w14:textId="77777777" w:rsidR="00E54BE7" w:rsidRDefault="00E54BE7" w:rsidP="00E54BE7">
      <w:pPr>
        <w:spacing w:after="0" w:line="240" w:lineRule="auto"/>
      </w:pPr>
      <w:r>
        <w:t xml:space="preserve">    &lt;/</w:t>
      </w:r>
      <w:proofErr w:type="gramStart"/>
      <w:r>
        <w:t>xs:all</w:t>
      </w:r>
      <w:proofErr w:type="gramEnd"/>
      <w:r>
        <w:t>&gt;</w:t>
      </w:r>
    </w:p>
    <w:p w14:paraId="79E1FE6D" w14:textId="27FCC0DD" w:rsidR="00E54BE7" w:rsidRDefault="00E54BE7" w:rsidP="00E54BE7">
      <w:pPr>
        <w:spacing w:after="0" w:line="240" w:lineRule="auto"/>
      </w:pPr>
      <w:r>
        <w:t xml:space="preserve">  &lt;/</w:t>
      </w:r>
      <w:proofErr w:type="gramStart"/>
      <w:r>
        <w:t>xs:complexType</w:t>
      </w:r>
      <w:proofErr w:type="gramEnd"/>
      <w:r>
        <w:t>&gt;</w:t>
      </w:r>
    </w:p>
    <w:p w14:paraId="267FA95D" w14:textId="1E830829" w:rsidR="00E54BE7" w:rsidRDefault="00E54BE7" w:rsidP="00E54BE7">
      <w:pPr>
        <w:spacing w:after="0" w:line="240" w:lineRule="auto"/>
      </w:pPr>
    </w:p>
    <w:p w14:paraId="23DCD01B" w14:textId="28D61147" w:rsidR="00E54BE7" w:rsidRDefault="00E54BE7" w:rsidP="00E54BE7">
      <w:pPr>
        <w:pStyle w:val="ListParagraph"/>
        <w:numPr>
          <w:ilvl w:val="0"/>
          <w:numId w:val="11"/>
        </w:numPr>
        <w:spacing w:after="0" w:line="240" w:lineRule="auto"/>
      </w:pPr>
      <w:r>
        <w:t xml:space="preserve">Include the array definition in the OptionsType. </w:t>
      </w:r>
      <w:r w:rsidR="00426352">
        <w:t>The “type” must be the array type. The “name” is used as the parameter passed to any programs. The “id” is used as the label in the GUI.</w:t>
      </w:r>
    </w:p>
    <w:p w14:paraId="4025DA42" w14:textId="77777777" w:rsidR="00E54BE7" w:rsidRDefault="00E54BE7" w:rsidP="00EA7E52">
      <w:pPr>
        <w:spacing w:after="0" w:line="240" w:lineRule="auto"/>
      </w:pPr>
    </w:p>
    <w:p w14:paraId="2D83F95E" w14:textId="77777777" w:rsidR="00E54BE7" w:rsidRDefault="00E54BE7" w:rsidP="00E54BE7">
      <w:pPr>
        <w:spacing w:after="0" w:line="240" w:lineRule="auto"/>
      </w:pPr>
      <w:r>
        <w:t>&lt;</w:t>
      </w:r>
      <w:proofErr w:type="gramStart"/>
      <w:r>
        <w:t>xs:complexType</w:t>
      </w:r>
      <w:proofErr w:type="gramEnd"/>
      <w:r>
        <w:t xml:space="preserve"> name="OptionsType"&gt;</w:t>
      </w:r>
    </w:p>
    <w:p w14:paraId="66109115" w14:textId="77777777" w:rsidR="00E54BE7" w:rsidRDefault="00E54BE7" w:rsidP="00E54BE7">
      <w:pPr>
        <w:spacing w:after="0" w:line="240" w:lineRule="auto"/>
      </w:pPr>
      <w:r>
        <w:t xml:space="preserve">    &lt;</w:t>
      </w:r>
      <w:proofErr w:type="gramStart"/>
      <w:r>
        <w:t>xs:choice</w:t>
      </w:r>
      <w:proofErr w:type="gramEnd"/>
      <w:r>
        <w:t xml:space="preserve"> minOccurs="0" maxOccurs="unbounded"&gt;</w:t>
      </w:r>
    </w:p>
    <w:p w14:paraId="1D8D5BE1" w14:textId="471B834A" w:rsidR="00E54BE7" w:rsidRPr="00EA7E52" w:rsidRDefault="00E54BE7" w:rsidP="00E54BE7">
      <w:pPr>
        <w:spacing w:after="0" w:line="240" w:lineRule="auto"/>
        <w:rPr>
          <w:b/>
          <w:bCs/>
        </w:rPr>
      </w:pPr>
      <w:r w:rsidRPr="00EA7E52">
        <w:rPr>
          <w:b/>
          <w:bCs/>
        </w:rPr>
        <w:t xml:space="preserve">     &lt;</w:t>
      </w:r>
      <w:proofErr w:type="gramStart"/>
      <w:r w:rsidRPr="00EA7E52">
        <w:rPr>
          <w:b/>
          <w:bCs/>
        </w:rPr>
        <w:t>xs:element</w:t>
      </w:r>
      <w:proofErr w:type="gramEnd"/>
      <w:r w:rsidRPr="00EA7E52">
        <w:rPr>
          <w:b/>
          <w:bCs/>
        </w:rPr>
        <w:t xml:space="preserve"> type="lineTypeArray" name="lineType" id="Line_Type" /&gt;</w:t>
      </w:r>
    </w:p>
    <w:p w14:paraId="530A829B" w14:textId="77777777" w:rsidR="00E54BE7" w:rsidRDefault="00E54BE7" w:rsidP="00E54BE7">
      <w:pPr>
        <w:spacing w:after="0" w:line="240" w:lineRule="auto"/>
      </w:pPr>
      <w:r>
        <w:t xml:space="preserve">      &lt;</w:t>
      </w:r>
      <w:proofErr w:type="gramStart"/>
      <w:r>
        <w:t>xs:element</w:t>
      </w:r>
      <w:proofErr w:type="gramEnd"/>
      <w:r>
        <w:t xml:space="preserve"> type="weightsArray" name="weights" id="Weights" /&gt;</w:t>
      </w:r>
    </w:p>
    <w:p w14:paraId="5541532B" w14:textId="77777777" w:rsidR="00E54BE7" w:rsidRDefault="00E54BE7" w:rsidP="00E54BE7">
      <w:pPr>
        <w:spacing w:after="0" w:line="240" w:lineRule="auto"/>
      </w:pPr>
      <w:r>
        <w:t xml:space="preserve">      &lt;</w:t>
      </w:r>
      <w:proofErr w:type="gramStart"/>
      <w:r>
        <w:t>xs:element</w:t>
      </w:r>
      <w:proofErr w:type="gramEnd"/>
      <w:r>
        <w:t xml:space="preserve"> type="columnHeaderArray" name="columns" id="Columns" /&gt;</w:t>
      </w:r>
    </w:p>
    <w:p w14:paraId="462070D0" w14:textId="77777777" w:rsidR="00E54BE7" w:rsidRDefault="00E54BE7" w:rsidP="00E54BE7">
      <w:pPr>
        <w:spacing w:after="0" w:line="240" w:lineRule="auto"/>
      </w:pPr>
      <w:r>
        <w:t xml:space="preserve">    &lt;/</w:t>
      </w:r>
      <w:proofErr w:type="gramStart"/>
      <w:r>
        <w:t>xs:choice</w:t>
      </w:r>
      <w:proofErr w:type="gramEnd"/>
      <w:r>
        <w:t>&gt;</w:t>
      </w:r>
    </w:p>
    <w:p w14:paraId="7EBC4189" w14:textId="6594AD62" w:rsidR="00E54BE7" w:rsidRDefault="00E54BE7" w:rsidP="00EA7E52">
      <w:pPr>
        <w:spacing w:after="0" w:line="240" w:lineRule="auto"/>
      </w:pPr>
      <w:r>
        <w:t xml:space="preserve">  &lt;/</w:t>
      </w:r>
      <w:proofErr w:type="gramStart"/>
      <w:r>
        <w:t>xs:complexType</w:t>
      </w:r>
      <w:proofErr w:type="gramEnd"/>
      <w:r>
        <w:t>&gt;</w:t>
      </w:r>
    </w:p>
    <w:p w14:paraId="4A671E0D" w14:textId="77777777" w:rsidR="00D13620" w:rsidRDefault="00D13620" w:rsidP="00D13620">
      <w:pPr>
        <w:pStyle w:val="Heading4"/>
      </w:pPr>
    </w:p>
    <w:p w14:paraId="0F0F79B0" w14:textId="77777777" w:rsidR="00D13620" w:rsidRDefault="00D13620" w:rsidP="00D13620">
      <w:pPr>
        <w:pStyle w:val="Heading4"/>
      </w:pPr>
    </w:p>
    <w:p w14:paraId="52F4E687" w14:textId="70F8ACF0" w:rsidR="00F056A7" w:rsidRDefault="00F056A7" w:rsidP="00EA7E52">
      <w:pPr>
        <w:pStyle w:val="Heading4"/>
      </w:pPr>
      <w:r>
        <w:t>FileInputHeader Array Type</w:t>
      </w:r>
    </w:p>
    <w:p w14:paraId="183CB95D" w14:textId="77777777" w:rsidR="00F056A7" w:rsidRDefault="00F056A7" w:rsidP="00F056A7">
      <w:pPr>
        <w:spacing w:after="0" w:line="240" w:lineRule="auto"/>
      </w:pPr>
    </w:p>
    <w:p w14:paraId="6C9FE2F9" w14:textId="14DE7282" w:rsidR="00F056A7" w:rsidRDefault="00F056A7" w:rsidP="00F056A7">
      <w:pPr>
        <w:spacing w:after="0" w:line="240" w:lineRule="auto"/>
      </w:pPr>
      <w:r>
        <w:lastRenderedPageBreak/>
        <w:t xml:space="preserve">Although </w:t>
      </w:r>
      <w:r w:rsidR="00335D01">
        <w:t>multiple column headers can be selected using MultiFileInputHeader options, using arrays offers more powerful features, such as specifying a min or max number of array values, as well as specifying different defaults for each new row</w:t>
      </w:r>
      <w:r>
        <w:t>.</w:t>
      </w:r>
    </w:p>
    <w:p w14:paraId="4CD36185" w14:textId="77777777" w:rsidR="00F056A7" w:rsidRDefault="00F056A7" w:rsidP="00F056A7">
      <w:pPr>
        <w:spacing w:after="0" w:line="240" w:lineRule="auto"/>
      </w:pPr>
    </w:p>
    <w:p w14:paraId="6450F6EB" w14:textId="113FE816" w:rsidR="00F056A7" w:rsidRDefault="00FE51B4" w:rsidP="00F056A7">
      <w:pPr>
        <w:spacing w:after="0" w:line="240" w:lineRule="auto"/>
        <w:jc w:val="center"/>
      </w:pPr>
      <w:del w:id="39" w:author="Hui Cheng" w:date="2019-11-21T12:21:00Z">
        <w:r w:rsidRPr="00FE51B4" w:rsidDel="0037752F">
          <w:rPr>
            <w:noProof/>
          </w:rPr>
          <w:drawing>
            <wp:inline distT="0" distB="0" distL="0" distR="0" wp14:anchorId="65D53E68" wp14:editId="0589CDA5">
              <wp:extent cx="3653790" cy="122771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9695" cy="1249862"/>
                      </a:xfrm>
                      <a:prstGeom prst="rect">
                        <a:avLst/>
                      </a:prstGeom>
                    </pic:spPr>
                  </pic:pic>
                </a:graphicData>
              </a:graphic>
            </wp:inline>
          </w:drawing>
        </w:r>
      </w:del>
      <w:bookmarkStart w:id="40" w:name="_GoBack"/>
      <w:ins w:id="41" w:author="Hui Cheng" w:date="2019-11-21T12:21:00Z">
        <w:r w:rsidR="0037752F">
          <w:rPr>
            <w:noProof/>
          </w:rPr>
          <w:drawing>
            <wp:inline distT="0" distB="0" distL="0" distR="0" wp14:anchorId="5BB74871" wp14:editId="7FE1DF89">
              <wp:extent cx="5874052" cy="1092256"/>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5874052" cy="1092256"/>
                      </a:xfrm>
                      <a:prstGeom prst="rect">
                        <a:avLst/>
                      </a:prstGeom>
                    </pic:spPr>
                  </pic:pic>
                </a:graphicData>
              </a:graphic>
            </wp:inline>
          </w:drawing>
        </w:r>
      </w:ins>
      <w:bookmarkEnd w:id="40"/>
    </w:p>
    <w:p w14:paraId="111D79C7" w14:textId="77777777" w:rsidR="00F056A7" w:rsidRDefault="00F056A7" w:rsidP="00F056A7">
      <w:pPr>
        <w:spacing w:after="0" w:line="240" w:lineRule="auto"/>
      </w:pPr>
    </w:p>
    <w:p w14:paraId="32D58A0E" w14:textId="51AFB4BA" w:rsidR="00F056A7" w:rsidRDefault="00F056A7" w:rsidP="00EA7E52">
      <w:pPr>
        <w:pStyle w:val="ListParagraph"/>
        <w:numPr>
          <w:ilvl w:val="0"/>
          <w:numId w:val="12"/>
        </w:numPr>
        <w:spacing w:after="0" w:line="240" w:lineRule="auto"/>
      </w:pPr>
      <w:r>
        <w:t xml:space="preserve">First, define </w:t>
      </w:r>
      <w:r w:rsidR="008723D9">
        <w:t>a unique element which extends FileInputHeader</w:t>
      </w:r>
      <w:r>
        <w:t>.</w:t>
      </w:r>
      <w:r w:rsidR="008723D9">
        <w:t xml:space="preserve"> Give it an arbitrary name, like column.</w:t>
      </w:r>
    </w:p>
    <w:p w14:paraId="451E0EDB" w14:textId="77777777" w:rsidR="00F056A7" w:rsidRDefault="00F056A7" w:rsidP="00F056A7">
      <w:pPr>
        <w:spacing w:after="0" w:line="240" w:lineRule="auto"/>
      </w:pPr>
      <w:r>
        <w:t xml:space="preserve"> </w:t>
      </w:r>
    </w:p>
    <w:p w14:paraId="485BC73F" w14:textId="77777777" w:rsidR="008723D9" w:rsidRDefault="00F056A7" w:rsidP="008723D9">
      <w:pPr>
        <w:spacing w:after="0" w:line="240" w:lineRule="auto"/>
      </w:pPr>
      <w:r>
        <w:t xml:space="preserve"> </w:t>
      </w:r>
      <w:r w:rsidR="008723D9">
        <w:t>&lt;</w:t>
      </w:r>
      <w:proofErr w:type="gramStart"/>
      <w:r w:rsidR="008723D9">
        <w:t>xs:complexType</w:t>
      </w:r>
      <w:proofErr w:type="gramEnd"/>
      <w:r w:rsidR="008723D9">
        <w:t xml:space="preserve"> name="column"&gt;</w:t>
      </w:r>
    </w:p>
    <w:p w14:paraId="03F7A11E" w14:textId="77777777" w:rsidR="008723D9" w:rsidRDefault="008723D9" w:rsidP="008723D9">
      <w:pPr>
        <w:spacing w:after="0" w:line="240" w:lineRule="auto"/>
      </w:pPr>
      <w:r>
        <w:t xml:space="preserve">        &lt;</w:t>
      </w:r>
      <w:proofErr w:type="gramStart"/>
      <w:r>
        <w:t>xs:simpleContent</w:t>
      </w:r>
      <w:proofErr w:type="gramEnd"/>
      <w:r>
        <w:t>&gt;</w:t>
      </w:r>
    </w:p>
    <w:p w14:paraId="4DECBE96" w14:textId="77777777" w:rsidR="008723D9" w:rsidRDefault="008723D9" w:rsidP="008723D9">
      <w:pPr>
        <w:spacing w:after="0" w:line="240" w:lineRule="auto"/>
      </w:pPr>
      <w:r>
        <w:t xml:space="preserve">            &lt;</w:t>
      </w:r>
      <w:proofErr w:type="gramStart"/>
      <w:r>
        <w:t>xs:extension</w:t>
      </w:r>
      <w:proofErr w:type="gramEnd"/>
      <w:r>
        <w:t xml:space="preserve"> base="FileInputHeader"&gt;</w:t>
      </w:r>
    </w:p>
    <w:p w14:paraId="0E584D4C" w14:textId="77777777" w:rsidR="008723D9" w:rsidRDefault="008723D9" w:rsidP="008723D9">
      <w:pPr>
        <w:spacing w:after="0" w:line="240" w:lineRule="auto"/>
      </w:pPr>
      <w:r>
        <w:t xml:space="preserve">                &lt;</w:t>
      </w:r>
      <w:proofErr w:type="gramStart"/>
      <w:r>
        <w:t>xs:attribute</w:t>
      </w:r>
      <w:proofErr w:type="gramEnd"/>
      <w:r>
        <w:t xml:space="preserve"> name="type" type="FileInputHeader"/&gt;</w:t>
      </w:r>
    </w:p>
    <w:p w14:paraId="6C9A170D" w14:textId="77777777" w:rsidR="008723D9" w:rsidRDefault="008723D9" w:rsidP="008723D9">
      <w:pPr>
        <w:spacing w:after="0" w:line="240" w:lineRule="auto"/>
      </w:pPr>
      <w:r>
        <w:t xml:space="preserve">                &lt;</w:t>
      </w:r>
      <w:proofErr w:type="gramStart"/>
      <w:r>
        <w:t>xs:attribute</w:t>
      </w:r>
      <w:proofErr w:type="gramEnd"/>
      <w:r>
        <w:t xml:space="preserve"> name="hidden"&gt;</w:t>
      </w:r>
    </w:p>
    <w:p w14:paraId="6E7341A2" w14:textId="77777777" w:rsidR="008723D9" w:rsidRDefault="008723D9" w:rsidP="008723D9">
      <w:pPr>
        <w:spacing w:after="0" w:line="240" w:lineRule="auto"/>
      </w:pPr>
      <w:r>
        <w:tab/>
      </w:r>
      <w:r>
        <w:tab/>
      </w:r>
      <w:r>
        <w:tab/>
        <w:t xml:space="preserve">        &lt;</w:t>
      </w:r>
      <w:proofErr w:type="gramStart"/>
      <w:r>
        <w:t>xs:simpleType</w:t>
      </w:r>
      <w:proofErr w:type="gramEnd"/>
      <w:r>
        <w:t>&gt;</w:t>
      </w:r>
    </w:p>
    <w:p w14:paraId="56A9E40E" w14:textId="77777777" w:rsidR="008723D9" w:rsidRDefault="008723D9" w:rsidP="008723D9">
      <w:pPr>
        <w:spacing w:after="0" w:line="240" w:lineRule="auto"/>
      </w:pPr>
      <w:r>
        <w:tab/>
      </w:r>
      <w:r>
        <w:tab/>
      </w:r>
      <w:r>
        <w:tab/>
        <w:t xml:space="preserve">          &lt;</w:t>
      </w:r>
      <w:proofErr w:type="gramStart"/>
      <w:r>
        <w:t>xs:restriction</w:t>
      </w:r>
      <w:proofErr w:type="gramEnd"/>
      <w:r>
        <w:t xml:space="preserve"> base="xs:boolean"&gt;</w:t>
      </w:r>
    </w:p>
    <w:p w14:paraId="4E9EBED5" w14:textId="77777777" w:rsidR="008723D9" w:rsidRDefault="008723D9" w:rsidP="008723D9">
      <w:pPr>
        <w:spacing w:after="0" w:line="240" w:lineRule="auto"/>
      </w:pPr>
      <w:r>
        <w:tab/>
      </w:r>
      <w:r>
        <w:tab/>
      </w:r>
      <w:r>
        <w:tab/>
        <w:t xml:space="preserve">          &lt;/</w:t>
      </w:r>
      <w:proofErr w:type="gramStart"/>
      <w:r>
        <w:t>xs:restriction</w:t>
      </w:r>
      <w:proofErr w:type="gramEnd"/>
      <w:r>
        <w:t>&gt;</w:t>
      </w:r>
    </w:p>
    <w:p w14:paraId="3B0BD1BD" w14:textId="77777777" w:rsidR="008723D9" w:rsidRDefault="008723D9" w:rsidP="008723D9">
      <w:pPr>
        <w:spacing w:after="0" w:line="240" w:lineRule="auto"/>
      </w:pPr>
      <w:r>
        <w:tab/>
      </w:r>
      <w:r>
        <w:tab/>
      </w:r>
      <w:r>
        <w:tab/>
        <w:t xml:space="preserve">        &lt;/</w:t>
      </w:r>
      <w:proofErr w:type="gramStart"/>
      <w:r>
        <w:t>xs:simpleType</w:t>
      </w:r>
      <w:proofErr w:type="gramEnd"/>
      <w:r>
        <w:t>&gt;</w:t>
      </w:r>
    </w:p>
    <w:p w14:paraId="4F7A09C3" w14:textId="77777777" w:rsidR="008723D9" w:rsidRDefault="008723D9" w:rsidP="008723D9">
      <w:pPr>
        <w:spacing w:after="0" w:line="240" w:lineRule="auto"/>
      </w:pPr>
      <w:r>
        <w:tab/>
      </w:r>
      <w:r>
        <w:tab/>
        <w:t xml:space="preserve">      &lt;/</w:t>
      </w:r>
      <w:proofErr w:type="gramStart"/>
      <w:r>
        <w:t>xs:attribute</w:t>
      </w:r>
      <w:proofErr w:type="gramEnd"/>
      <w:r>
        <w:t>&gt;</w:t>
      </w:r>
    </w:p>
    <w:p w14:paraId="17D57055" w14:textId="77777777" w:rsidR="008723D9" w:rsidRDefault="008723D9" w:rsidP="008723D9">
      <w:pPr>
        <w:spacing w:after="0" w:line="240" w:lineRule="auto"/>
      </w:pPr>
      <w:r>
        <w:tab/>
      </w:r>
      <w:r>
        <w:tab/>
        <w:t xml:space="preserve">      &lt;</w:t>
      </w:r>
      <w:proofErr w:type="gramStart"/>
      <w:r>
        <w:t>xs:attribute</w:t>
      </w:r>
      <w:proofErr w:type="gramEnd"/>
      <w:r>
        <w:t xml:space="preserve"> name="optional"&gt;</w:t>
      </w:r>
    </w:p>
    <w:p w14:paraId="72433555" w14:textId="77777777" w:rsidR="008723D9" w:rsidRDefault="008723D9" w:rsidP="008723D9">
      <w:pPr>
        <w:spacing w:after="0" w:line="240" w:lineRule="auto"/>
      </w:pPr>
      <w:r>
        <w:tab/>
      </w:r>
      <w:r>
        <w:tab/>
      </w:r>
      <w:r>
        <w:tab/>
        <w:t xml:space="preserve">        &lt;</w:t>
      </w:r>
      <w:proofErr w:type="gramStart"/>
      <w:r>
        <w:t>xs:simpleType</w:t>
      </w:r>
      <w:proofErr w:type="gramEnd"/>
      <w:r>
        <w:t>&gt;</w:t>
      </w:r>
    </w:p>
    <w:p w14:paraId="1761F086" w14:textId="77777777" w:rsidR="008723D9" w:rsidRDefault="008723D9" w:rsidP="008723D9">
      <w:pPr>
        <w:spacing w:after="0" w:line="240" w:lineRule="auto"/>
      </w:pPr>
      <w:r>
        <w:tab/>
      </w:r>
      <w:r>
        <w:tab/>
      </w:r>
      <w:r>
        <w:tab/>
        <w:t xml:space="preserve">          &lt;</w:t>
      </w:r>
      <w:proofErr w:type="gramStart"/>
      <w:r>
        <w:t>xs:restriction</w:t>
      </w:r>
      <w:proofErr w:type="gramEnd"/>
      <w:r>
        <w:t xml:space="preserve"> base="xs:boolean"&gt;</w:t>
      </w:r>
    </w:p>
    <w:p w14:paraId="2354F4DC" w14:textId="77777777" w:rsidR="008723D9" w:rsidRDefault="008723D9" w:rsidP="008723D9">
      <w:pPr>
        <w:spacing w:after="0" w:line="240" w:lineRule="auto"/>
      </w:pPr>
      <w:r>
        <w:tab/>
      </w:r>
      <w:r>
        <w:tab/>
      </w:r>
      <w:r>
        <w:tab/>
        <w:t xml:space="preserve">          &lt;/</w:t>
      </w:r>
      <w:proofErr w:type="gramStart"/>
      <w:r>
        <w:t>xs:restriction</w:t>
      </w:r>
      <w:proofErr w:type="gramEnd"/>
      <w:r>
        <w:t>&gt;</w:t>
      </w:r>
    </w:p>
    <w:p w14:paraId="0D426DE6" w14:textId="77777777" w:rsidR="008723D9" w:rsidRDefault="008723D9" w:rsidP="008723D9">
      <w:pPr>
        <w:spacing w:after="0" w:line="240" w:lineRule="auto"/>
      </w:pPr>
      <w:r>
        <w:tab/>
      </w:r>
      <w:r>
        <w:tab/>
      </w:r>
      <w:r>
        <w:tab/>
        <w:t xml:space="preserve">        &lt;/</w:t>
      </w:r>
      <w:proofErr w:type="gramStart"/>
      <w:r>
        <w:t>xs:simpleType</w:t>
      </w:r>
      <w:proofErr w:type="gramEnd"/>
      <w:r>
        <w:t>&gt;</w:t>
      </w:r>
    </w:p>
    <w:p w14:paraId="487EB917" w14:textId="77777777" w:rsidR="008723D9" w:rsidRDefault="008723D9" w:rsidP="008723D9">
      <w:pPr>
        <w:spacing w:after="0" w:line="240" w:lineRule="auto"/>
      </w:pPr>
      <w:r>
        <w:tab/>
      </w:r>
      <w:r>
        <w:tab/>
        <w:t xml:space="preserve">      &lt;/</w:t>
      </w:r>
      <w:proofErr w:type="gramStart"/>
      <w:r>
        <w:t>xs:attribute</w:t>
      </w:r>
      <w:proofErr w:type="gramEnd"/>
      <w:r>
        <w:t>&gt;</w:t>
      </w:r>
    </w:p>
    <w:p w14:paraId="408F8B76" w14:textId="77777777" w:rsidR="008723D9" w:rsidRDefault="008723D9" w:rsidP="008723D9">
      <w:pPr>
        <w:spacing w:after="0" w:line="240" w:lineRule="auto"/>
      </w:pPr>
      <w:r>
        <w:t xml:space="preserve">            &lt;/</w:t>
      </w:r>
      <w:proofErr w:type="gramStart"/>
      <w:r>
        <w:t>xs:extension</w:t>
      </w:r>
      <w:proofErr w:type="gramEnd"/>
      <w:r>
        <w:t>&gt;</w:t>
      </w:r>
    </w:p>
    <w:p w14:paraId="5DE5FB1E" w14:textId="77777777" w:rsidR="008723D9" w:rsidRDefault="008723D9" w:rsidP="008723D9">
      <w:pPr>
        <w:spacing w:after="0" w:line="240" w:lineRule="auto"/>
      </w:pPr>
      <w:r>
        <w:t xml:space="preserve">        &lt;/</w:t>
      </w:r>
      <w:proofErr w:type="gramStart"/>
      <w:r>
        <w:t>xs:simpleContent</w:t>
      </w:r>
      <w:proofErr w:type="gramEnd"/>
      <w:r>
        <w:t>&gt;</w:t>
      </w:r>
    </w:p>
    <w:p w14:paraId="2D2CC43F" w14:textId="4DF6BD5B" w:rsidR="00F056A7" w:rsidRDefault="008723D9" w:rsidP="008723D9">
      <w:pPr>
        <w:spacing w:after="0" w:line="240" w:lineRule="auto"/>
      </w:pPr>
      <w:r>
        <w:t xml:space="preserve">  &lt;/</w:t>
      </w:r>
      <w:proofErr w:type="gramStart"/>
      <w:r>
        <w:t>xs:complexType</w:t>
      </w:r>
      <w:proofErr w:type="gramEnd"/>
      <w:r>
        <w:t>&gt;</w:t>
      </w:r>
    </w:p>
    <w:p w14:paraId="0DCB2813" w14:textId="493BC0D7" w:rsidR="008723D9" w:rsidRDefault="008723D9" w:rsidP="008723D9">
      <w:pPr>
        <w:spacing w:after="0" w:line="240" w:lineRule="auto"/>
      </w:pPr>
    </w:p>
    <w:p w14:paraId="1461DE89" w14:textId="1FAF9C96" w:rsidR="008723D9" w:rsidRDefault="008723D9" w:rsidP="008723D9">
      <w:pPr>
        <w:pStyle w:val="ListParagraph"/>
        <w:numPr>
          <w:ilvl w:val="0"/>
          <w:numId w:val="12"/>
        </w:numPr>
        <w:spacing w:after="0" w:line="240" w:lineRule="auto"/>
      </w:pPr>
      <w:r>
        <w:t xml:space="preserve">Next, create an array using the column type we defined. In this example, </w:t>
      </w:r>
    </w:p>
    <w:p w14:paraId="2F16FA30" w14:textId="0BC85305" w:rsidR="008723D9" w:rsidRDefault="008723D9" w:rsidP="008723D9">
      <w:pPr>
        <w:pStyle w:val="ListParagraph"/>
        <w:numPr>
          <w:ilvl w:val="0"/>
          <w:numId w:val="13"/>
        </w:numPr>
        <w:spacing w:after="0" w:line="240" w:lineRule="auto"/>
      </w:pPr>
      <w:r>
        <w:t>The first 3 array values are require</w:t>
      </w:r>
      <w:r w:rsidRPr="00EA7E52">
        <w:t>d (minOccurs="1")</w:t>
      </w:r>
    </w:p>
    <w:p w14:paraId="451EBD23" w14:textId="77777777" w:rsidR="008723D9" w:rsidRDefault="008723D9" w:rsidP="008723D9">
      <w:pPr>
        <w:pStyle w:val="ListParagraph"/>
        <w:numPr>
          <w:ilvl w:val="0"/>
          <w:numId w:val="13"/>
        </w:numPr>
        <w:spacing w:after="0" w:line="240" w:lineRule="auto"/>
      </w:pPr>
      <w:r>
        <w:t xml:space="preserve">The first 3 default values use different regular expressions; the last 2 values match any column </w:t>
      </w:r>
      <w:proofErr w:type="gramStart"/>
      <w:r>
        <w:t>(.*</w:t>
      </w:r>
      <w:proofErr w:type="gramEnd"/>
      <w:r>
        <w:t>)</w:t>
      </w:r>
    </w:p>
    <w:p w14:paraId="1F25AB3A" w14:textId="48A3103F" w:rsidR="008723D9" w:rsidRDefault="008723D9" w:rsidP="00EA7E52">
      <w:pPr>
        <w:pStyle w:val="ListParagraph"/>
        <w:numPr>
          <w:ilvl w:val="0"/>
          <w:numId w:val="13"/>
        </w:numPr>
        <w:spacing w:after="0" w:line="240" w:lineRule="auto"/>
      </w:pPr>
      <w:r>
        <w:t>The UI will automatically select the first matching column from the input file for each row</w:t>
      </w:r>
    </w:p>
    <w:p w14:paraId="0ECB9DF0" w14:textId="77777777" w:rsidR="008723D9" w:rsidRDefault="008723D9" w:rsidP="00EA7E52">
      <w:pPr>
        <w:spacing w:after="0" w:line="240" w:lineRule="auto"/>
      </w:pPr>
    </w:p>
    <w:p w14:paraId="1D1B28EF" w14:textId="77777777" w:rsidR="008723D9" w:rsidRPr="00EA7E52" w:rsidRDefault="008723D9" w:rsidP="008723D9">
      <w:pPr>
        <w:spacing w:after="0" w:line="240" w:lineRule="auto"/>
        <w:rPr>
          <w:sz w:val="20"/>
          <w:szCs w:val="20"/>
        </w:rPr>
      </w:pPr>
      <w:r w:rsidRPr="00EA7E52">
        <w:rPr>
          <w:sz w:val="20"/>
          <w:szCs w:val="20"/>
        </w:rPr>
        <w:t>&lt;</w:t>
      </w:r>
      <w:proofErr w:type="gramStart"/>
      <w:r w:rsidRPr="00EA7E52">
        <w:rPr>
          <w:sz w:val="20"/>
          <w:szCs w:val="20"/>
        </w:rPr>
        <w:t>xs:complexType</w:t>
      </w:r>
      <w:proofErr w:type="gramEnd"/>
      <w:r w:rsidRPr="00EA7E52">
        <w:rPr>
          <w:sz w:val="20"/>
          <w:szCs w:val="20"/>
        </w:rPr>
        <w:t xml:space="preserve"> name="columnHeaderArray"&gt;</w:t>
      </w:r>
    </w:p>
    <w:p w14:paraId="35FE09FB" w14:textId="77777777" w:rsidR="008723D9" w:rsidRPr="00EA7E52" w:rsidRDefault="008723D9" w:rsidP="008723D9">
      <w:pPr>
        <w:spacing w:after="0" w:line="240" w:lineRule="auto"/>
        <w:rPr>
          <w:sz w:val="20"/>
          <w:szCs w:val="20"/>
        </w:rPr>
      </w:pPr>
      <w:r w:rsidRPr="00EA7E52">
        <w:rPr>
          <w:sz w:val="20"/>
          <w:szCs w:val="20"/>
        </w:rPr>
        <w:t xml:space="preserve">    &lt;</w:t>
      </w:r>
      <w:proofErr w:type="gramStart"/>
      <w:r w:rsidRPr="00EA7E52">
        <w:rPr>
          <w:sz w:val="20"/>
          <w:szCs w:val="20"/>
        </w:rPr>
        <w:t>xs:all</w:t>
      </w:r>
      <w:proofErr w:type="gramEnd"/>
      <w:r w:rsidRPr="00EA7E52">
        <w:rPr>
          <w:sz w:val="20"/>
          <w:szCs w:val="20"/>
        </w:rPr>
        <w:t xml:space="preserve"> minOccurs="0" &gt;</w:t>
      </w:r>
    </w:p>
    <w:p w14:paraId="5AA94D9F" w14:textId="77777777" w:rsidR="008723D9" w:rsidRDefault="008723D9" w:rsidP="008723D9">
      <w:pPr>
        <w:spacing w:after="0" w:line="240" w:lineRule="auto"/>
        <w:rPr>
          <w:sz w:val="20"/>
          <w:szCs w:val="20"/>
        </w:rPr>
      </w:pPr>
      <w:r w:rsidRPr="00EA7E52">
        <w:rPr>
          <w:sz w:val="20"/>
          <w:szCs w:val="20"/>
        </w:rPr>
        <w:t xml:space="preserve">      &lt;</w:t>
      </w:r>
      <w:proofErr w:type="gramStart"/>
      <w:r w:rsidRPr="00EA7E52">
        <w:rPr>
          <w:sz w:val="20"/>
          <w:szCs w:val="20"/>
        </w:rPr>
        <w:t>xs:element</w:t>
      </w:r>
      <w:proofErr w:type="gramEnd"/>
      <w:r w:rsidRPr="00EA7E52">
        <w:rPr>
          <w:sz w:val="20"/>
          <w:szCs w:val="20"/>
        </w:rPr>
        <w:t xml:space="preserve"> type="column" name="column0" default="\s*KC\s*\((.*)\)\s*" minOccurs="1" /&gt;</w:t>
      </w:r>
    </w:p>
    <w:p w14:paraId="1F0677E9" w14:textId="5DDE3FBE" w:rsidR="008723D9" w:rsidRPr="00EA7E52" w:rsidRDefault="008723D9" w:rsidP="008723D9">
      <w:pPr>
        <w:spacing w:after="0" w:line="240" w:lineRule="auto"/>
        <w:rPr>
          <w:sz w:val="20"/>
          <w:szCs w:val="20"/>
        </w:rPr>
      </w:pPr>
      <w:r>
        <w:rPr>
          <w:sz w:val="20"/>
          <w:szCs w:val="20"/>
        </w:rPr>
        <w:t xml:space="preserve">    </w:t>
      </w:r>
      <w:r w:rsidRPr="00EA7E52">
        <w:rPr>
          <w:sz w:val="20"/>
          <w:szCs w:val="20"/>
        </w:rPr>
        <w:t xml:space="preserve"> &lt;</w:t>
      </w:r>
      <w:proofErr w:type="gramStart"/>
      <w:r w:rsidRPr="00EA7E52">
        <w:rPr>
          <w:sz w:val="20"/>
          <w:szCs w:val="20"/>
        </w:rPr>
        <w:t>xs:element</w:t>
      </w:r>
      <w:proofErr w:type="gramEnd"/>
      <w:r w:rsidRPr="00EA7E52">
        <w:rPr>
          <w:sz w:val="20"/>
          <w:szCs w:val="20"/>
        </w:rPr>
        <w:t xml:space="preserve"> type="column" name="column1" default="\s*Opportunity\s*\((.*)\)\s*" minOccurs="</w:t>
      </w:r>
      <w:r>
        <w:rPr>
          <w:sz w:val="20"/>
          <w:szCs w:val="20"/>
        </w:rPr>
        <w:t>1</w:t>
      </w:r>
      <w:r w:rsidRPr="00EA7E52">
        <w:rPr>
          <w:sz w:val="20"/>
          <w:szCs w:val="20"/>
        </w:rPr>
        <w:t>" /&gt;</w:t>
      </w:r>
    </w:p>
    <w:p w14:paraId="5632D91F" w14:textId="01FA50D2" w:rsidR="008723D9" w:rsidRPr="00EA7E52" w:rsidRDefault="008723D9" w:rsidP="008723D9">
      <w:pPr>
        <w:spacing w:after="0" w:line="240" w:lineRule="auto"/>
        <w:rPr>
          <w:sz w:val="20"/>
          <w:szCs w:val="20"/>
        </w:rPr>
      </w:pPr>
      <w:r w:rsidRPr="00EA7E52">
        <w:rPr>
          <w:sz w:val="20"/>
          <w:szCs w:val="20"/>
        </w:rPr>
        <w:t xml:space="preserve"> </w:t>
      </w:r>
      <w:r>
        <w:rPr>
          <w:sz w:val="20"/>
          <w:szCs w:val="20"/>
        </w:rPr>
        <w:t xml:space="preserve">    </w:t>
      </w:r>
      <w:r w:rsidRPr="00EA7E52">
        <w:rPr>
          <w:sz w:val="20"/>
          <w:szCs w:val="20"/>
        </w:rPr>
        <w:t>&lt;</w:t>
      </w:r>
      <w:proofErr w:type="gramStart"/>
      <w:r w:rsidRPr="00EA7E52">
        <w:rPr>
          <w:sz w:val="20"/>
          <w:szCs w:val="20"/>
        </w:rPr>
        <w:t>xs:element</w:t>
      </w:r>
      <w:proofErr w:type="gramEnd"/>
      <w:r w:rsidRPr="00EA7E52">
        <w:rPr>
          <w:sz w:val="20"/>
          <w:szCs w:val="20"/>
        </w:rPr>
        <w:t xml:space="preserve"> type="column" name="column2" default="\s*Predicted Error Rate\s*\((.*)\)\s*" minOccurs="</w:t>
      </w:r>
      <w:r>
        <w:rPr>
          <w:sz w:val="20"/>
          <w:szCs w:val="20"/>
        </w:rPr>
        <w:t>1</w:t>
      </w:r>
      <w:r w:rsidRPr="00EA7E52">
        <w:rPr>
          <w:sz w:val="20"/>
          <w:szCs w:val="20"/>
        </w:rPr>
        <w:t>" /&gt;</w:t>
      </w:r>
    </w:p>
    <w:p w14:paraId="77C04BEE" w14:textId="7189649F" w:rsidR="008723D9" w:rsidRPr="00EA7E52" w:rsidRDefault="008723D9" w:rsidP="008723D9">
      <w:pPr>
        <w:spacing w:after="0" w:line="240" w:lineRule="auto"/>
        <w:rPr>
          <w:sz w:val="20"/>
          <w:szCs w:val="20"/>
        </w:rPr>
      </w:pPr>
      <w:r>
        <w:rPr>
          <w:sz w:val="20"/>
          <w:szCs w:val="20"/>
        </w:rPr>
        <w:t xml:space="preserve">   </w:t>
      </w:r>
      <w:r w:rsidRPr="00EA7E52">
        <w:rPr>
          <w:sz w:val="20"/>
          <w:szCs w:val="20"/>
        </w:rPr>
        <w:t xml:space="preserve">  &lt;</w:t>
      </w:r>
      <w:proofErr w:type="gramStart"/>
      <w:r w:rsidRPr="00EA7E52">
        <w:rPr>
          <w:sz w:val="20"/>
          <w:szCs w:val="20"/>
        </w:rPr>
        <w:t>xs:element</w:t>
      </w:r>
      <w:proofErr w:type="gramEnd"/>
      <w:r w:rsidRPr="00EA7E52">
        <w:rPr>
          <w:sz w:val="20"/>
          <w:szCs w:val="20"/>
        </w:rPr>
        <w:t xml:space="preserve"> type="column" name="column3" default=".*" minOccurs="0" /&gt;</w:t>
      </w:r>
    </w:p>
    <w:p w14:paraId="272DE937" w14:textId="7B949790" w:rsidR="008723D9" w:rsidRPr="00EA7E52" w:rsidRDefault="008723D9" w:rsidP="008723D9">
      <w:pPr>
        <w:spacing w:after="0" w:line="240" w:lineRule="auto"/>
        <w:rPr>
          <w:sz w:val="20"/>
          <w:szCs w:val="20"/>
        </w:rPr>
      </w:pPr>
      <w:r>
        <w:rPr>
          <w:sz w:val="20"/>
          <w:szCs w:val="20"/>
        </w:rPr>
        <w:t xml:space="preserve">   </w:t>
      </w:r>
      <w:r w:rsidRPr="00EA7E52">
        <w:rPr>
          <w:sz w:val="20"/>
          <w:szCs w:val="20"/>
        </w:rPr>
        <w:t xml:space="preserve">  &lt;</w:t>
      </w:r>
      <w:proofErr w:type="gramStart"/>
      <w:r w:rsidRPr="00EA7E52">
        <w:rPr>
          <w:sz w:val="20"/>
          <w:szCs w:val="20"/>
        </w:rPr>
        <w:t>xs:element</w:t>
      </w:r>
      <w:proofErr w:type="gramEnd"/>
      <w:r w:rsidRPr="00EA7E52">
        <w:rPr>
          <w:sz w:val="20"/>
          <w:szCs w:val="20"/>
        </w:rPr>
        <w:t xml:space="preserve"> type="column" name="column4" default=".*" minOccurs="0" /&gt;</w:t>
      </w:r>
    </w:p>
    <w:p w14:paraId="2758B148" w14:textId="77777777" w:rsidR="008723D9" w:rsidRPr="00EA7E52" w:rsidRDefault="008723D9" w:rsidP="008723D9">
      <w:pPr>
        <w:spacing w:after="0" w:line="240" w:lineRule="auto"/>
        <w:rPr>
          <w:sz w:val="20"/>
          <w:szCs w:val="20"/>
        </w:rPr>
      </w:pPr>
      <w:r w:rsidRPr="00EA7E52">
        <w:rPr>
          <w:sz w:val="20"/>
          <w:szCs w:val="20"/>
        </w:rPr>
        <w:t xml:space="preserve">    &lt;/</w:t>
      </w:r>
      <w:proofErr w:type="gramStart"/>
      <w:r w:rsidRPr="00EA7E52">
        <w:rPr>
          <w:sz w:val="20"/>
          <w:szCs w:val="20"/>
        </w:rPr>
        <w:t>xs:all</w:t>
      </w:r>
      <w:proofErr w:type="gramEnd"/>
      <w:r w:rsidRPr="00EA7E52">
        <w:rPr>
          <w:sz w:val="20"/>
          <w:szCs w:val="20"/>
        </w:rPr>
        <w:t>&gt;</w:t>
      </w:r>
    </w:p>
    <w:p w14:paraId="67E41B49" w14:textId="0D8B37BE" w:rsidR="008723D9" w:rsidRDefault="008723D9" w:rsidP="008723D9">
      <w:pPr>
        <w:spacing w:after="0" w:line="240" w:lineRule="auto"/>
        <w:rPr>
          <w:sz w:val="20"/>
          <w:szCs w:val="20"/>
        </w:rPr>
      </w:pPr>
      <w:r w:rsidRPr="00EA7E52">
        <w:rPr>
          <w:sz w:val="20"/>
          <w:szCs w:val="20"/>
        </w:rPr>
        <w:t xml:space="preserve">  &lt;/</w:t>
      </w:r>
      <w:proofErr w:type="gramStart"/>
      <w:r w:rsidRPr="00EA7E52">
        <w:rPr>
          <w:sz w:val="20"/>
          <w:szCs w:val="20"/>
        </w:rPr>
        <w:t>xs:complexType</w:t>
      </w:r>
      <w:proofErr w:type="gramEnd"/>
      <w:r w:rsidRPr="00EA7E52">
        <w:rPr>
          <w:sz w:val="20"/>
          <w:szCs w:val="20"/>
        </w:rPr>
        <w:t>&gt;</w:t>
      </w:r>
    </w:p>
    <w:p w14:paraId="30E61B4A" w14:textId="77777777" w:rsidR="00AA6EF9" w:rsidRDefault="00AA6EF9" w:rsidP="008723D9">
      <w:pPr>
        <w:spacing w:after="0" w:line="240" w:lineRule="auto"/>
        <w:rPr>
          <w:sz w:val="20"/>
          <w:szCs w:val="20"/>
        </w:rPr>
      </w:pPr>
    </w:p>
    <w:p w14:paraId="3F12FB30" w14:textId="4D6EED18" w:rsidR="00AA6EF9" w:rsidRDefault="00AA6EF9" w:rsidP="00AA6EF9">
      <w:pPr>
        <w:spacing w:after="0" w:line="240" w:lineRule="auto"/>
        <w:rPr>
          <w:sz w:val="20"/>
          <w:szCs w:val="20"/>
        </w:rPr>
      </w:pPr>
    </w:p>
    <w:p w14:paraId="338AA33C" w14:textId="584C98B5" w:rsidR="00AA6EF9" w:rsidRPr="00EA7E52" w:rsidRDefault="00AA6EF9" w:rsidP="00EA7E52">
      <w:pPr>
        <w:pStyle w:val="ListParagraph"/>
        <w:numPr>
          <w:ilvl w:val="0"/>
          <w:numId w:val="12"/>
        </w:numPr>
        <w:spacing w:after="0" w:line="240" w:lineRule="auto"/>
      </w:pPr>
      <w:r w:rsidRPr="00EA7E52">
        <w:t>Finally, add the columnHeaderArray to the OptionsType definition.</w:t>
      </w:r>
    </w:p>
    <w:p w14:paraId="3837532C" w14:textId="77777777" w:rsidR="00AA6EF9" w:rsidRPr="00EA7E52" w:rsidRDefault="00AA6EF9" w:rsidP="00AA6EF9">
      <w:pPr>
        <w:spacing w:after="0" w:line="240" w:lineRule="auto"/>
      </w:pPr>
      <w:r w:rsidRPr="00EA7E52">
        <w:t>&lt;</w:t>
      </w:r>
      <w:proofErr w:type="gramStart"/>
      <w:r w:rsidRPr="00EA7E52">
        <w:t>xs:complexType</w:t>
      </w:r>
      <w:proofErr w:type="gramEnd"/>
      <w:r w:rsidRPr="00EA7E52">
        <w:t xml:space="preserve"> name="OptionsType"&gt;</w:t>
      </w:r>
    </w:p>
    <w:p w14:paraId="3D7E9693" w14:textId="77777777" w:rsidR="00AA6EF9" w:rsidRPr="00EA7E52" w:rsidRDefault="00AA6EF9" w:rsidP="00AA6EF9">
      <w:pPr>
        <w:spacing w:after="0" w:line="240" w:lineRule="auto"/>
      </w:pPr>
      <w:r w:rsidRPr="00EA7E52">
        <w:t xml:space="preserve">    &lt;</w:t>
      </w:r>
      <w:proofErr w:type="gramStart"/>
      <w:r w:rsidRPr="00EA7E52">
        <w:t>xs:choice</w:t>
      </w:r>
      <w:proofErr w:type="gramEnd"/>
      <w:r w:rsidRPr="00EA7E52">
        <w:t xml:space="preserve"> minOccurs="0" maxOccurs="unbounded"&gt;</w:t>
      </w:r>
    </w:p>
    <w:p w14:paraId="3C636C34" w14:textId="77777777" w:rsidR="00AA6EF9" w:rsidRPr="00EA7E52" w:rsidRDefault="00AA6EF9" w:rsidP="00AA6EF9">
      <w:pPr>
        <w:spacing w:after="0" w:line="240" w:lineRule="auto"/>
      </w:pPr>
      <w:r w:rsidRPr="00EA7E52">
        <w:t xml:space="preserve">      &lt;</w:t>
      </w:r>
      <w:proofErr w:type="gramStart"/>
      <w:r w:rsidRPr="00EA7E52">
        <w:t>xs:element</w:t>
      </w:r>
      <w:proofErr w:type="gramEnd"/>
      <w:r w:rsidRPr="00EA7E52">
        <w:t xml:space="preserve"> type="FileInputHeader" name="model" id="Model" default="\s*KC\s*\((.*)\)\s*" /&gt;</w:t>
      </w:r>
    </w:p>
    <w:p w14:paraId="4D3AE8D2" w14:textId="77777777" w:rsidR="00AA6EF9" w:rsidRPr="00EA7E52" w:rsidRDefault="00AA6EF9" w:rsidP="00AA6EF9">
      <w:pPr>
        <w:spacing w:after="0" w:line="240" w:lineRule="auto"/>
      </w:pPr>
      <w:r w:rsidRPr="00EA7E52">
        <w:tab/>
        <w:t xml:space="preserve">  &lt;</w:t>
      </w:r>
      <w:proofErr w:type="gramStart"/>
      <w:r w:rsidRPr="00EA7E52">
        <w:t>xs:element</w:t>
      </w:r>
      <w:proofErr w:type="gramEnd"/>
      <w:r w:rsidRPr="00EA7E52">
        <w:t xml:space="preserve"> type="lineTypeArray" name="lineType" id="Line_Type" /&gt;</w:t>
      </w:r>
    </w:p>
    <w:p w14:paraId="6802A9A3" w14:textId="77777777" w:rsidR="00AA6EF9" w:rsidRPr="00EA7E52" w:rsidRDefault="00AA6EF9" w:rsidP="00AA6EF9">
      <w:pPr>
        <w:spacing w:after="0" w:line="240" w:lineRule="auto"/>
      </w:pPr>
      <w:r w:rsidRPr="00EA7E52">
        <w:t xml:space="preserve">      &lt;</w:t>
      </w:r>
      <w:proofErr w:type="gramStart"/>
      <w:r w:rsidRPr="00EA7E52">
        <w:t>xs:element</w:t>
      </w:r>
      <w:proofErr w:type="gramEnd"/>
      <w:r w:rsidRPr="00EA7E52">
        <w:t xml:space="preserve"> type="weightsArray" name="weights" id="Weights" /&gt;</w:t>
      </w:r>
    </w:p>
    <w:p w14:paraId="4932BAE4" w14:textId="77777777" w:rsidR="00AA6EF9" w:rsidRPr="00EA7E52" w:rsidRDefault="00AA6EF9" w:rsidP="00AA6EF9">
      <w:pPr>
        <w:spacing w:after="0" w:line="240" w:lineRule="auto"/>
      </w:pPr>
      <w:r w:rsidRPr="00EA7E52">
        <w:t xml:space="preserve">      &lt;</w:t>
      </w:r>
      <w:proofErr w:type="gramStart"/>
      <w:r w:rsidRPr="00EA7E52">
        <w:t>xs:element</w:t>
      </w:r>
      <w:proofErr w:type="gramEnd"/>
      <w:r w:rsidRPr="00EA7E52">
        <w:t xml:space="preserve"> type="columnHeaderArray" name="columns" id="Columns" /&gt;</w:t>
      </w:r>
    </w:p>
    <w:p w14:paraId="3A388D27" w14:textId="77777777" w:rsidR="00AA6EF9" w:rsidRPr="00EA7E52" w:rsidRDefault="00AA6EF9" w:rsidP="00AA6EF9">
      <w:pPr>
        <w:spacing w:after="0" w:line="240" w:lineRule="auto"/>
      </w:pPr>
      <w:r w:rsidRPr="00EA7E52">
        <w:t xml:space="preserve">    &lt;/</w:t>
      </w:r>
      <w:proofErr w:type="gramStart"/>
      <w:r w:rsidRPr="00EA7E52">
        <w:t>xs:choice</w:t>
      </w:r>
      <w:proofErr w:type="gramEnd"/>
      <w:r w:rsidRPr="00EA7E52">
        <w:t>&gt;</w:t>
      </w:r>
    </w:p>
    <w:p w14:paraId="7A0E81B6" w14:textId="268BE038" w:rsidR="00AA6EF9" w:rsidRPr="00EA7E52" w:rsidRDefault="00AA6EF9" w:rsidP="00AA6EF9">
      <w:pPr>
        <w:spacing w:after="0" w:line="240" w:lineRule="auto"/>
      </w:pPr>
      <w:r w:rsidRPr="00EA7E52">
        <w:t xml:space="preserve">  &lt;/</w:t>
      </w:r>
      <w:proofErr w:type="gramStart"/>
      <w:r w:rsidRPr="00EA7E52">
        <w:t>xs:complexType</w:t>
      </w:r>
      <w:proofErr w:type="gramEnd"/>
      <w:r w:rsidRPr="00EA7E52">
        <w:t>&gt;</w:t>
      </w:r>
    </w:p>
    <w:p w14:paraId="71CEB038" w14:textId="77777777" w:rsidR="00A85AF9" w:rsidRDefault="00A85AF9" w:rsidP="00B93188"/>
    <w:p w14:paraId="381FEA3A" w14:textId="77777777" w:rsidR="00845D14" w:rsidRDefault="00845D14" w:rsidP="00845D14">
      <w:pPr>
        <w:pStyle w:val="Heading1"/>
      </w:pPr>
      <w:bookmarkStart w:id="42" w:name="_Toc24528476"/>
      <w:r>
        <w:t>Dynamic Options</w:t>
      </w:r>
      <w:bookmarkEnd w:id="4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Suppose your component allows the end-user to choose between two classifiers, SVM and Naive Bayes. The first classifier, SVM, requires a float argument, C, while the second, Naive Bayes, requires a boolean argument, "laplace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lastRenderedPageBreak/>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43" w:name="_Toc24528477"/>
      <w:r>
        <w:lastRenderedPageBreak/>
        <w:t>Logical Operators</w:t>
      </w:r>
      <w:bookmarkEnd w:id="4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44" w:name="_Toc24528478"/>
      <w:r>
        <w:t>Attributes of a dependency</w:t>
      </w:r>
      <w:bookmarkEnd w:id="4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lastRenderedPageBreak/>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lastRenderedPageBreak/>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45" w:name="_Toc24528479"/>
      <w:r>
        <w:t>Complex Dependencies</w:t>
      </w:r>
      <w:bookmarkEnd w:id="4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46" w:name="_Toc24528480"/>
      <w:r>
        <w:t xml:space="preserve">Dependency </w:t>
      </w:r>
      <w:r w:rsidRPr="007A7AB2">
        <w:t>Examples</w:t>
      </w:r>
      <w:bookmarkEnd w:id="4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lastRenderedPageBreak/>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lastRenderedPageBreak/>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47" w:name="_Toc24528481"/>
      <w:r>
        <w:t>Program Integration</w:t>
      </w:r>
      <w:bookmarkEnd w:id="4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48" w:name="_Toc24528482"/>
      <w:r>
        <w:t xml:space="preserve">Bootstrap </w:t>
      </w:r>
      <w:r w:rsidR="00FA1926">
        <w:t>Program</w:t>
      </w:r>
      <w:bookmarkEnd w:id="4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1B2CF91D" w:rsidR="002B0F1E" w:rsidRDefault="002B0F1E" w:rsidP="002B0F1E">
      <w:pPr>
        <w:pStyle w:val="NoSpacing"/>
      </w:pPr>
      <w:r>
        <w:lastRenderedPageBreak/>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75D9624" w14:textId="435471D7" w:rsidR="00FA468A" w:rsidRDefault="00FA468A" w:rsidP="002B0F1E">
      <w:pPr>
        <w:pStyle w:val="NoSpacing"/>
      </w:pPr>
    </w:p>
    <w:p w14:paraId="19A01535" w14:textId="7C34B27B" w:rsidR="00FA468A" w:rsidRDefault="00FA468A" w:rsidP="00FA468A">
      <w:pPr>
        <w:pStyle w:val="Heading2"/>
      </w:pPr>
      <w:bookmarkStart w:id="49" w:name="_Toc24528483"/>
      <w:r>
        <w:t>R Caveats</w:t>
      </w:r>
      <w:bookmarkEnd w:id="49"/>
    </w:p>
    <w:p w14:paraId="5742360B" w14:textId="77777777" w:rsidR="00FA468A" w:rsidRDefault="00FA468A" w:rsidP="00FA468A">
      <w:r>
        <w:t>A program is not permitted to write data to the stdout stream, as that stream is used to pass the XML output to the system. For this reason, you may have to suppress R messages for certain libraries.</w:t>
      </w:r>
    </w:p>
    <w:p w14:paraId="222027A7" w14:textId="77777777" w:rsidR="00FA468A" w:rsidRDefault="00FA468A" w:rsidP="00FA468A">
      <w:r>
        <w:t>Turn off library loading messages:</w:t>
      </w:r>
    </w:p>
    <w:p w14:paraId="469DFB79" w14:textId="77777777" w:rsidR="00FA468A" w:rsidRDefault="00FA468A" w:rsidP="00FA468A">
      <w:pPr>
        <w:ind w:firstLine="720"/>
      </w:pPr>
      <w:r>
        <w:t>echo &lt;- false</w:t>
      </w:r>
    </w:p>
    <w:p w14:paraId="35C52793" w14:textId="77777777" w:rsidR="00FA468A" w:rsidRDefault="00FA468A" w:rsidP="00FA468A">
      <w:r>
        <w:t>Suppress messages when loading a library:</w:t>
      </w:r>
    </w:p>
    <w:p w14:paraId="678C0B57" w14:textId="77777777" w:rsidR="00FA468A" w:rsidRDefault="00FA468A" w:rsidP="00FA468A">
      <w:pPr>
        <w:ind w:firstLine="720"/>
      </w:pPr>
      <w:r w:rsidRPr="00FA468A">
        <w:t>suppressMessages(library(lme4))</w:t>
      </w:r>
    </w:p>
    <w:p w14:paraId="029BF9C0" w14:textId="77777777" w:rsidR="00FA468A" w:rsidRDefault="00FA468A" w:rsidP="00FA468A">
      <w:r>
        <w:t>Suppress warnings for a given command:</w:t>
      </w:r>
    </w:p>
    <w:p w14:paraId="0CB001D0" w14:textId="0CFC63AB" w:rsidR="00FA468A" w:rsidRDefault="00FA468A" w:rsidP="00FA468A">
      <w:proofErr w:type="gramStart"/>
      <w:r w:rsidRPr="00FA468A">
        <w:t>suppressWarnings(</w:t>
      </w:r>
      <w:proofErr w:type="gramEnd"/>
      <w:r w:rsidRPr="00FA468A">
        <w:t>fwrite(origFile, file=outputFile3,sep="\t", quote=FALSE, na=""))</w:t>
      </w:r>
    </w:p>
    <w:p w14:paraId="49884820" w14:textId="77777777" w:rsidR="00FA468A" w:rsidRPr="00FA468A" w:rsidRDefault="00FA468A" w:rsidP="00FA468A"/>
    <w:p w14:paraId="2F157476" w14:textId="77777777" w:rsidR="00624F5A" w:rsidRDefault="002B0F1E" w:rsidP="006B2069">
      <w:pPr>
        <w:pStyle w:val="Heading2"/>
      </w:pPr>
      <w:bookmarkStart w:id="50" w:name="_Toc24528484"/>
      <w:r>
        <w:t>Component</w:t>
      </w:r>
      <w:r w:rsidR="00042977">
        <w:t xml:space="preserve"> Wrapper</w:t>
      </w:r>
      <w:r>
        <w:t xml:space="preserve"> (Java)</w:t>
      </w:r>
      <w:bookmarkEnd w:id="50"/>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lastRenderedPageBreak/>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42"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51" w:name="_Toc24528485"/>
      <w:r>
        <w:t xml:space="preserve">Generating </w:t>
      </w:r>
      <w:r w:rsidR="00D458EE">
        <w:t>Output</w:t>
      </w:r>
      <w:bookmarkEnd w:id="51"/>
    </w:p>
    <w:p w14:paraId="1363FA52" w14:textId="77777777" w:rsidR="00D458EE" w:rsidRDefault="005C794C" w:rsidP="00134F65">
      <w:pPr>
        <w:pStyle w:val="SystemShall"/>
      </w:pPr>
      <w:r>
        <w:t xml:space="preserve">A component outputs an XML entity which contains all the data needed by the </w:t>
      </w:r>
      <w:proofErr w:type="gramStart"/>
      <w:r>
        <w:t>workflows</w:t>
      </w:r>
      <w:proofErr w:type="gramEnd"/>
      <w:r>
        <w:t xml:space="preserve">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lastRenderedPageBreak/>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lastRenderedPageBreak/>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52" w:name="_Toc24528486"/>
      <w:bookmarkStart w:id="53" w:name="_Hlk532221133"/>
      <w:r>
        <w:t>Generating Debug Info</w:t>
      </w:r>
      <w:bookmarkEnd w:id="52"/>
    </w:p>
    <w:bookmarkEnd w:id="53"/>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“stdout” from your program. However, w</w:t>
      </w:r>
      <w:r w:rsidR="00A43CE6">
        <w:t xml:space="preserve">hen an external program is called, it must not use stdout or else it will corrupt the XML output generated by the Java wrapper. Instead, any files with the extension </w:t>
      </w:r>
      <w:proofErr w:type="gramStart"/>
      <w:r w:rsidR="00A43CE6">
        <w:t>“.wfl</w:t>
      </w:r>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lastRenderedPageBreak/>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r w:rsidRPr="0086248E">
        <w:rPr>
          <w:rFonts w:ascii="Consolas" w:hAnsi="Consolas" w:cs="Consolas"/>
          <w:color w:val="4F6228" w:themeColor="accent3" w:themeShade="80"/>
          <w:sz w:val="20"/>
          <w:szCs w:val="20"/>
          <w:u w:val="single"/>
        </w:rPr>
        <w:t>wfl</w:t>
      </w:r>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("PFA-features-log.wfl"</w:t>
      </w:r>
      <w:r>
        <w:rPr>
          <w:rFonts w:ascii="Consolas" w:hAnsi="Consolas" w:cs="Consolas"/>
          <w:sz w:val="20"/>
          <w:szCs w:val="20"/>
        </w:rPr>
        <w:t xml:space="preserve">, </w:t>
      </w:r>
      <w:r>
        <w:rPr>
          <w:rFonts w:ascii="Consolas" w:hAnsi="Consolas" w:cs="Consolas"/>
          <w:color w:val="000000"/>
          <w:sz w:val="20"/>
          <w:szCs w:val="20"/>
          <w:u w:val="single"/>
        </w:rPr>
        <w:t>sep</w:t>
      </w:r>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=TRUE,type=</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stdout.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 xml:space="preserve">“This points to /datashop/workflow_components/MyTool/: “ + </w:t>
      </w:r>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gramStart"/>
      <w:r w:rsidR="00A43CE6">
        <w:t>logger.warn</w:t>
      </w:r>
      <w:proofErr w:type="gramEnd"/>
      <w:r w:rsidR="00A43CE6">
        <w:t xml:space="preserve">, and logger.error are enabled on LearnSphere servers. For this reason, it is wise to use something like </w:t>
      </w:r>
      <w:proofErr w:type="gramStart"/>
      <w:r w:rsidR="00A43CE6">
        <w:t>logger.trace</w:t>
      </w:r>
      <w:proofErr w:type="gramEnd"/>
      <w:r w:rsidR="00A43CE6">
        <w:t xml:space="preserve"> when generating copious amounts of log data to minimize the server load while still allowing for detailed logging during local debugging. Reserve logger.info, </w:t>
      </w:r>
      <w:proofErr w:type="gramStart"/>
      <w:r w:rsidR="00A43CE6">
        <w:t>logger.warn</w:t>
      </w:r>
      <w:proofErr w:type="gramEnd"/>
      <w:r w:rsidR="00A43CE6">
        <w:t>, and logger.error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54" w:name="_Toc24528487"/>
      <w:r>
        <w:t>Component Progress Messages</w:t>
      </w:r>
      <w:bookmarkEnd w:id="54"/>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lastRenderedPageBreak/>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5">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r w:rsidR="00464342">
        <w:t>fileName</w:t>
      </w:r>
      <w:proofErr w:type="gramStart"/>
      <w:r>
        <w:t>].wfl</w:t>
      </w:r>
      <w:proofErr w:type="gramEnd"/>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w:t>
      </w:r>
      <w:proofErr w:type="gramStart"/>
      <w:r w:rsidRPr="00464342">
        <w:rPr>
          <w:rFonts w:ascii="Consolas" w:hAnsi="Consolas"/>
          <w:b/>
          <w:sz w:val="32"/>
        </w:rPr>
        <w:t>Progress::</w:t>
      </w:r>
      <w:proofErr w:type="gramEnd"/>
      <w:r w:rsidRPr="00464342">
        <w:rPr>
          <w:rFonts w:ascii="Consolas" w:hAnsi="Consolas"/>
          <w:b/>
          <w:sz w:val="32"/>
        </w:rPr>
        <w:t>@</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w:t>
      </w:r>
      <w:proofErr w:type="gramStart"/>
      <w:r>
        <w:t>Progress::</w:t>
      </w:r>
      <w:proofErr w:type="gramEnd"/>
      <w:r>
        <w:t>”.  This is followed by the time in the format abo</w:t>
      </w:r>
      <w:r w:rsidR="00464342">
        <w:t>ve</w:t>
      </w:r>
      <w:r>
        <w:t>t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w:t>
      </w:r>
      <w:proofErr w:type="gramStart"/>
      <w:r w:rsidRPr="00464342">
        <w:rPr>
          <w:rFonts w:ascii="Consolas" w:hAnsi="Consolas"/>
          <w:sz w:val="32"/>
        </w:rPr>
        <w:t>Progress::</w:t>
      </w:r>
      <w:proofErr w:type="gramEnd"/>
      <w:r w:rsidRPr="00464342">
        <w:rPr>
          <w:rFonts w:ascii="Consolas" w:hAnsi="Consolas"/>
          <w:sz w:val="32"/>
        </w:rPr>
        <w:t>@2018-12-10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The AbstractComponent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w:t>
      </w:r>
      <w:proofErr w:type="gramStart"/>
      <w:r w:rsidR="00464342">
        <w:t>a  [</w:t>
      </w:r>
      <w:proofErr w:type="gramEnd"/>
      <w:r w:rsidR="00464342">
        <w:t>filename].wfl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lastRenderedPageBreak/>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The workingDir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55" w:name="_Toc24528488"/>
      <w:r>
        <w:t xml:space="preserve">Error </w:t>
      </w:r>
      <w:r w:rsidR="002F548E">
        <w:t>Handling</w:t>
      </w:r>
      <w:bookmarkEnd w:id="55"/>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t>
      </w:r>
      <w:r>
        <w:lastRenderedPageBreak/>
        <w:t xml:space="preserve">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1B6558B7" w:rsidR="00DD5D70" w:rsidRDefault="00F723A6" w:rsidP="00F723A6">
      <w:pPr>
        <w:rPr>
          <w:rFonts w:ascii="Consolas" w:hAnsi="Consolas" w:cs="Consolas"/>
          <w:color w:val="000000"/>
          <w:sz w:val="18"/>
          <w:szCs w:val="18"/>
        </w:rPr>
      </w:pPr>
      <w:r w:rsidRPr="00F723A6">
        <w:rPr>
          <w:rFonts w:ascii="Consolas" w:hAnsi="Consolas" w:cs="Consolas"/>
          <w:color w:val="000000"/>
          <w:sz w:val="18"/>
          <w:szCs w:val="18"/>
        </w:rPr>
        <w:t xml:space="preserve">    }</w:t>
      </w:r>
    </w:p>
    <w:p w14:paraId="6EAE8CB6" w14:textId="481320F2" w:rsidR="00DD72E3" w:rsidRDefault="00DD72E3" w:rsidP="00DD72E3">
      <w:pPr>
        <w:pStyle w:val="Heading2"/>
      </w:pPr>
      <w:bookmarkStart w:id="56" w:name="_Toc24528489"/>
      <w:r>
        <w:t>Component Warnings</w:t>
      </w:r>
      <w:bookmarkEnd w:id="56"/>
    </w:p>
    <w:p w14:paraId="395908C5" w14:textId="2EFBF98D" w:rsidR="00DD72E3" w:rsidRDefault="00DD72E3" w:rsidP="00DD72E3">
      <w:pPr>
        <w:pStyle w:val="Heading4"/>
      </w:pPr>
      <w:r>
        <w:t>Warning Stream</w:t>
      </w:r>
    </w:p>
    <w:p w14:paraId="2BA97EE0" w14:textId="77777777" w:rsidR="00DD72E3" w:rsidRDefault="00DD72E3" w:rsidP="00DD72E3">
      <w:r>
        <w:t xml:space="preserve">When a component executes a program, it creates a WorkflowComponent.log file. Since the stdout stream is reserved by the system, programs are encouraged either to write logging and debugging information to a file (or files) with the </w:t>
      </w:r>
      <w:proofErr w:type="gramStart"/>
      <w:r>
        <w:t>extension .wfl</w:t>
      </w:r>
      <w:proofErr w:type="gramEnd"/>
      <w:r>
        <w:t xml:space="preserve"> which tells the system not to include the file as an output file. Instead, *.wfl files are treated as logging files which can be viewed by the owner of a workflow. Because debugging information may contain sensitive data, only the owner may see it. </w:t>
      </w:r>
    </w:p>
    <w:p w14:paraId="27B241B6" w14:textId="35B16643" w:rsidR="00DD72E3" w:rsidRDefault="00DD72E3" w:rsidP="00DD72E3">
      <w:r>
        <w:t xml:space="preserve">Any </w:t>
      </w:r>
      <w:r>
        <w:rPr>
          <w:b/>
        </w:rPr>
        <w:t>warning</w:t>
      </w:r>
      <w:r>
        <w:t xml:space="preserve"> messages will be given priority—these are messages which include the case-sensitive string “WARN:” or “WARNING:”. Programs can simply write </w:t>
      </w:r>
      <w:r w:rsidR="009E6BFB">
        <w:t xml:space="preserve">the string </w:t>
      </w:r>
      <w:r>
        <w:t xml:space="preserve">to any *.wfl (workflow log) files. In the Java wrapper, one may issue the following statement: </w:t>
      </w:r>
      <w:proofErr w:type="gramStart"/>
      <w:r>
        <w:rPr>
          <w:color w:val="000066"/>
        </w:rPr>
        <w:t>logger.warn</w:t>
      </w:r>
      <w:proofErr w:type="gramEnd"/>
      <w:r>
        <w:rPr>
          <w:color w:val="000066"/>
        </w:rPr>
        <w:t>("Some example warning message.");</w:t>
      </w:r>
    </w:p>
    <w:p w14:paraId="3D7AF912" w14:textId="6DC83725" w:rsidR="00DD72E3" w:rsidRPr="00DD72E3" w:rsidRDefault="00140127" w:rsidP="00DD72E3">
      <w:r w:rsidRPr="00140127">
        <w:rPr>
          <w:noProof/>
        </w:rPr>
        <w:drawing>
          <wp:inline distT="0" distB="0" distL="0" distR="0" wp14:anchorId="34F887D8" wp14:editId="48919E69">
            <wp:extent cx="6019800" cy="14870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43470" cy="1492881"/>
                    </a:xfrm>
                    <a:prstGeom prst="rect">
                      <a:avLst/>
                    </a:prstGeom>
                  </pic:spPr>
                </pic:pic>
              </a:graphicData>
            </a:graphic>
          </wp:inline>
        </w:drawing>
      </w:r>
    </w:p>
    <w:p w14:paraId="1A0937CE" w14:textId="77777777" w:rsidR="00DD72E3" w:rsidRPr="00F723A6" w:rsidRDefault="00DD72E3" w:rsidP="00F723A6">
      <w:pPr>
        <w:rPr>
          <w:sz w:val="18"/>
          <w:szCs w:val="18"/>
        </w:rPr>
      </w:pPr>
    </w:p>
    <w:p w14:paraId="218DAA8C" w14:textId="0E9AF332" w:rsidR="005D0993" w:rsidRPr="00FA468A" w:rsidRDefault="005D0993" w:rsidP="005D0993">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57" w:name="_Toc24528490"/>
      <w:r>
        <w:lastRenderedPageBreak/>
        <w:t>Appendix</w:t>
      </w:r>
      <w:r w:rsidR="00F54005">
        <w:t xml:space="preserve"> A</w:t>
      </w:r>
      <w:bookmarkEnd w:id="57"/>
    </w:p>
    <w:p w14:paraId="0558AF1D" w14:textId="77777777" w:rsidR="00154DA4" w:rsidRDefault="0008030A" w:rsidP="0008030A">
      <w:pPr>
        <w:pStyle w:val="Heading2"/>
      </w:pPr>
      <w:bookmarkStart w:id="58" w:name="_Toc24528491"/>
      <w:r>
        <w:t xml:space="preserve">Existing </w:t>
      </w:r>
      <w:r w:rsidR="00154DA4">
        <w:t>File Types</w:t>
      </w:r>
      <w:bookmarkEnd w:id="58"/>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59" w:name="_Toc24528492"/>
      <w:r>
        <w:t xml:space="preserve">Adding </w:t>
      </w:r>
      <w:r w:rsidR="00EA42E8">
        <w:t xml:space="preserve">New </w:t>
      </w:r>
      <w:r>
        <w:t>File Types</w:t>
      </w:r>
      <w:bookmarkEnd w:id="59"/>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60" w:name="_Toc24528493"/>
      <w:r>
        <w:lastRenderedPageBreak/>
        <w:t>Appendix B</w:t>
      </w:r>
      <w:bookmarkEnd w:id="60"/>
    </w:p>
    <w:p w14:paraId="6F177662" w14:textId="77777777" w:rsidR="00040038" w:rsidRDefault="00040038" w:rsidP="00040038"/>
    <w:p w14:paraId="5F275215" w14:textId="0284E93E" w:rsidR="002B6E54" w:rsidRPr="00040038" w:rsidRDefault="002B6E54" w:rsidP="002B6E54">
      <w:pPr>
        <w:pStyle w:val="Heading2"/>
      </w:pPr>
      <w:bookmarkStart w:id="61" w:name="_Toc24528494"/>
      <w:r>
        <w:t>Lessons Learned</w:t>
      </w:r>
      <w:bookmarkEnd w:id="61"/>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7"/>
      <w:footerReference w:type="default" r:id="rId48"/>
      <w:headerReference w:type="first" r:id="rId49"/>
      <w:footerReference w:type="first" r:id="rId5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EF933" w14:textId="77777777" w:rsidR="00C80023" w:rsidRDefault="00C80023" w:rsidP="00443C9B">
      <w:pPr>
        <w:spacing w:after="0" w:line="240" w:lineRule="auto"/>
      </w:pPr>
      <w:r>
        <w:separator/>
      </w:r>
    </w:p>
  </w:endnote>
  <w:endnote w:type="continuationSeparator" w:id="0">
    <w:p w14:paraId="315B83D4" w14:textId="77777777" w:rsidR="00C80023" w:rsidRDefault="00C80023"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867785" w:rsidRDefault="00867785">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0E2B72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" fillcolor="#37567f" stroked="f" strokecolor="black [3213]">
                  <v:fill r:id="rId1" o:title="" type="pattern"/>
                  <w10:anchorlock/>
                </v:shape>
              </w:pict>
            </mc:Fallback>
          </mc:AlternateContent>
        </w:r>
      </w:p>
      <w:p w14:paraId="568201B0" w14:textId="418BD8EE" w:rsidR="00867785" w:rsidRDefault="00867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7AB75" w14:textId="77777777" w:rsidR="00867785" w:rsidRDefault="00867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A9DBE56" w:rsidR="00867785" w:rsidRPr="00365F04" w:rsidRDefault="00867785"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3D3A1C55"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ins w:id="64" w:author="Hui Cheng" w:date="2019-11-21T10:13:00Z">
      <w:r>
        <w:rPr>
          <w:rFonts w:ascii="Futura Std Book" w:hAnsi="Futura Std Book"/>
          <w:noProof/>
          <w:color w:val="37567F"/>
          <w:sz w:val="20"/>
          <w:szCs w:val="20"/>
        </w:rPr>
        <w:t>November 21, 2019</w:t>
      </w:r>
    </w:ins>
    <w:del w:id="65" w:author="Hui Cheng" w:date="2019-11-21T10:13:00Z">
      <w:r w:rsidDel="00714861">
        <w:rPr>
          <w:rFonts w:ascii="Futura Std Book" w:hAnsi="Futura Std Book"/>
          <w:noProof/>
          <w:color w:val="37567F"/>
          <w:sz w:val="20"/>
          <w:szCs w:val="20"/>
        </w:rPr>
        <w:delText>November 13, 2019</w:delText>
      </w:r>
    </w:del>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67785" w:rsidRDefault="00867785"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3E25" w14:textId="77777777" w:rsidR="00C80023" w:rsidRDefault="00C80023" w:rsidP="00443C9B">
      <w:pPr>
        <w:spacing w:after="0" w:line="240" w:lineRule="auto"/>
      </w:pPr>
      <w:r>
        <w:separator/>
      </w:r>
    </w:p>
  </w:footnote>
  <w:footnote w:type="continuationSeparator" w:id="0">
    <w:p w14:paraId="42CC5614" w14:textId="77777777" w:rsidR="00C80023" w:rsidRDefault="00C80023"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33D4650B" w:rsidR="00867785" w:rsidRPr="00365F04" w:rsidRDefault="00867785">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ins w:id="62" w:author="Hui Cheng" w:date="2019-11-21T10:13:00Z">
      <w:r>
        <w:rPr>
          <w:rFonts w:ascii="Futura Std Book" w:hAnsi="Futura Std Book"/>
          <w:noProof/>
          <w:color w:val="37567F"/>
          <w:sz w:val="20"/>
          <w:szCs w:val="20"/>
        </w:rPr>
        <w:t>November 21, 2019</w:t>
      </w:r>
    </w:ins>
    <w:del w:id="63" w:author="Hui Cheng" w:date="2019-11-21T10:13:00Z">
      <w:r w:rsidDel="00714861">
        <w:rPr>
          <w:rFonts w:ascii="Futura Std Book" w:hAnsi="Futura Std Book"/>
          <w:noProof/>
          <w:color w:val="37567F"/>
          <w:sz w:val="20"/>
          <w:szCs w:val="20"/>
        </w:rPr>
        <w:delText>November 13, 2019</w:delText>
      </w:r>
    </w:del>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67785" w:rsidRDefault="00867785">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867785" w:rsidRPr="00365F04" w:rsidRDefault="00867785">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D4D2F50"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67785" w:rsidRPr="00365F04" w:rsidRDefault="00867785"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2539F"/>
    <w:multiLevelType w:val="hybridMultilevel"/>
    <w:tmpl w:val="22D84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401EA7"/>
    <w:multiLevelType w:val="hybridMultilevel"/>
    <w:tmpl w:val="C0528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E970DC"/>
    <w:multiLevelType w:val="hybridMultilevel"/>
    <w:tmpl w:val="1E5E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F3253"/>
    <w:multiLevelType w:val="hybridMultilevel"/>
    <w:tmpl w:val="99A87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 w:numId="10">
    <w:abstractNumId w:val="10"/>
  </w:num>
  <w:num w:numId="11">
    <w:abstractNumId w:val="9"/>
  </w:num>
  <w:num w:numId="12">
    <w:abstractNumId w:val="12"/>
  </w:num>
  <w:num w:numId="13">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i Cheng">
    <w15:presenceInfo w15:providerId="AD" w15:userId="S::huicheng@andrew.cmu.edu::ef0c3716-1534-4156-82b7-6f0c6776b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1966"/>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0127"/>
    <w:rsid w:val="001434BE"/>
    <w:rsid w:val="0014367D"/>
    <w:rsid w:val="001451A1"/>
    <w:rsid w:val="001457AC"/>
    <w:rsid w:val="00151139"/>
    <w:rsid w:val="001513ED"/>
    <w:rsid w:val="00152210"/>
    <w:rsid w:val="00154DA4"/>
    <w:rsid w:val="00154FE5"/>
    <w:rsid w:val="0015565B"/>
    <w:rsid w:val="00161901"/>
    <w:rsid w:val="00165603"/>
    <w:rsid w:val="001713AB"/>
    <w:rsid w:val="0017350E"/>
    <w:rsid w:val="0017666F"/>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6693"/>
    <w:rsid w:val="0020768C"/>
    <w:rsid w:val="0021332F"/>
    <w:rsid w:val="0021408C"/>
    <w:rsid w:val="00215825"/>
    <w:rsid w:val="00220296"/>
    <w:rsid w:val="0022365A"/>
    <w:rsid w:val="00223685"/>
    <w:rsid w:val="00223AA0"/>
    <w:rsid w:val="00225A6C"/>
    <w:rsid w:val="00226441"/>
    <w:rsid w:val="002309F2"/>
    <w:rsid w:val="00233359"/>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B7D96"/>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35D01"/>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52F"/>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16E78"/>
    <w:rsid w:val="00425EDB"/>
    <w:rsid w:val="00426352"/>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13B"/>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0993"/>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55FE"/>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4861"/>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51D4"/>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785"/>
    <w:rsid w:val="008679BB"/>
    <w:rsid w:val="008723D9"/>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095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E6BFB"/>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5AF9"/>
    <w:rsid w:val="00A862BE"/>
    <w:rsid w:val="00A93011"/>
    <w:rsid w:val="00A94DC2"/>
    <w:rsid w:val="00A96281"/>
    <w:rsid w:val="00A96729"/>
    <w:rsid w:val="00A970C9"/>
    <w:rsid w:val="00AA43B7"/>
    <w:rsid w:val="00AA65A9"/>
    <w:rsid w:val="00AA6CE4"/>
    <w:rsid w:val="00AA6EF9"/>
    <w:rsid w:val="00AB2AB8"/>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E6C91"/>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6FF"/>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023"/>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602"/>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3620"/>
    <w:rsid w:val="00D172B0"/>
    <w:rsid w:val="00D20D81"/>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100B"/>
    <w:rsid w:val="00DC6F86"/>
    <w:rsid w:val="00DD031D"/>
    <w:rsid w:val="00DD088A"/>
    <w:rsid w:val="00DD0D50"/>
    <w:rsid w:val="00DD4BB2"/>
    <w:rsid w:val="00DD5D70"/>
    <w:rsid w:val="00DD72E3"/>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4BE7"/>
    <w:rsid w:val="00E565D9"/>
    <w:rsid w:val="00E56E3A"/>
    <w:rsid w:val="00E628B7"/>
    <w:rsid w:val="00E64E01"/>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A7E52"/>
    <w:rsid w:val="00EB2571"/>
    <w:rsid w:val="00EB4289"/>
    <w:rsid w:val="00EB4CA4"/>
    <w:rsid w:val="00EB5245"/>
    <w:rsid w:val="00EB54E9"/>
    <w:rsid w:val="00EB63EB"/>
    <w:rsid w:val="00EB64FD"/>
    <w:rsid w:val="00EB6E5B"/>
    <w:rsid w:val="00EC0AC9"/>
    <w:rsid w:val="00EC31DA"/>
    <w:rsid w:val="00EC6265"/>
    <w:rsid w:val="00EC6E75"/>
    <w:rsid w:val="00EC6F30"/>
    <w:rsid w:val="00ED027A"/>
    <w:rsid w:val="00ED0460"/>
    <w:rsid w:val="00ED1BF7"/>
    <w:rsid w:val="00ED2776"/>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056A7"/>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24A3"/>
    <w:rsid w:val="00F53E4F"/>
    <w:rsid w:val="00F54005"/>
    <w:rsid w:val="00F55804"/>
    <w:rsid w:val="00F611EB"/>
    <w:rsid w:val="00F61D10"/>
    <w:rsid w:val="00F624F1"/>
    <w:rsid w:val="00F62536"/>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68A"/>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1B4"/>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72E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help.ubuntu.com/community/LinuxFilesystemTreeOverview"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9" Type="http://schemas.openxmlformats.org/officeDocument/2006/relationships/image" Target="media/image11.png"/><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8.gif"/></Relationships>
</file>

<file path=word/_rels/footer2.xml.rels><?xml version="1.0" encoding="UTF-8" standalone="yes"?>
<Relationships xmlns="http://schemas.openxmlformats.org/package/2006/relationships"><Relationship Id="rId1" Type="http://schemas.openxmlformats.org/officeDocument/2006/relationships/image" Target="media/image28.gif"/></Relationships>
</file>

<file path=word/_rels/header1.xml.rels><?xml version="1.0" encoding="UTF-8" standalone="yes"?>
<Relationships xmlns="http://schemas.openxmlformats.org/package/2006/relationships"><Relationship Id="rId1" Type="http://schemas.openxmlformats.org/officeDocument/2006/relationships/image" Target="media/image28.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75AA517-4790-C844-A9CC-F7E92A027E96}" type="presOf" srcId="{F1782E55-7A5A-47EB-A116-1365405AA569}" destId="{9692D223-056A-492D-BB94-DDAC7619A473}" srcOrd="0" destOrd="0" presId="urn:microsoft.com/office/officeart/2005/8/layout/chevron2"/>
    <dgm:cxn modelId="{D82CB21C-80AB-1349-83C4-4CCFE67CA670}" type="presOf" srcId="{974B87F8-2639-4841-9537-32BE356D57A0}" destId="{EE1A8D6F-B5E4-423E-9B5A-A57E83D5214E}" srcOrd="0" destOrd="0" presId="urn:microsoft.com/office/officeart/2005/8/layout/chevron2"/>
    <dgm:cxn modelId="{FBDA1E1F-24E3-654B-977F-E887F2C65C00}"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C8FAC03F-5B53-48B0-A801-58BFFFB00C58}" srcId="{6F0E523D-CC1F-402B-AFAD-5F5549240BB0}" destId="{825D6D42-3871-40ED-B9A7-648C29A93A7B}" srcOrd="1" destOrd="0" parTransId="{99C63B4E-8843-443A-937D-A978D21B6D1E}" sibTransId="{EA8AAA37-ACEB-4617-BB76-FD17C465A941}"/>
    <dgm:cxn modelId="{FA57775D-A894-C049-AA7A-A6105A997F61}" type="presOf" srcId="{0A73E15C-DDAA-42A2-9A66-BC9C50D42926}" destId="{EE7F60F6-7463-49AE-89EA-5807E117F70E}" srcOrd="0" destOrd="2" presId="urn:microsoft.com/office/officeart/2005/8/layout/chevron2"/>
    <dgm:cxn modelId="{FA706863-9038-8C45-A19B-C1361E0B2C5B}"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56BAFB90-6D5B-3344-9EBF-3B09BAE86A54}" type="presOf" srcId="{825D6D42-3871-40ED-B9A7-648C29A93A7B}" destId="{EE7F60F6-7463-49AE-89EA-5807E117F70E}"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A070E3B5-2FE3-994C-9964-B3B52607E00F}" type="presOf" srcId="{699D5621-229A-4264-87F9-C6083B36B45B}" destId="{EE1A8D6F-B5E4-423E-9B5A-A57E83D5214E}"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6FD5F0D4-A464-134A-9382-73C74B5B21C6}" type="presOf" srcId="{6F0E523D-CC1F-402B-AFAD-5F5549240BB0}" destId="{520BEAA8-FA72-4E87-8542-F2D138FC1DD3}" srcOrd="0" destOrd="0" presId="urn:microsoft.com/office/officeart/2005/8/layout/chevron2"/>
    <dgm:cxn modelId="{572990E5-25FC-4040-824B-47A319B406E7}" type="presOf" srcId="{39351CB8-170E-4D44-AB6E-AE0705381286}" destId="{E1E23F21-2193-48F6-840C-DC4964DB4AB9}" srcOrd="0" destOrd="0" presId="urn:microsoft.com/office/officeart/2005/8/layout/chevron2"/>
    <dgm:cxn modelId="{8CB3E5E8-ADB4-FA4B-976F-EE17B866467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55EA72F2-7407-8745-83C4-BEA7E9F172D2}" type="presOf" srcId="{522A969E-6F9A-4F5F-94FB-FE7DC3B0DCB2}" destId="{741BA886-0AC7-4FBE-B83C-BAC50DD0EE72}"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909EA"/>
    <w:rsid w:val="002B420C"/>
    <w:rsid w:val="00376464"/>
    <w:rsid w:val="00425EA3"/>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9D4B95"/>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945BA"/>
    <w:rsid w:val="00EE26E6"/>
    <w:rsid w:val="00FD63B2"/>
    <w:rsid w:val="00FF386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33211-B46B-4504-B788-CEC928D6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16339</TotalTime>
  <Pages>62</Pages>
  <Words>15640</Words>
  <Characters>89149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104580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Hui Cheng</cp:lastModifiedBy>
  <cp:revision>113</cp:revision>
  <cp:lastPrinted>2015-10-28T14:36:00Z</cp:lastPrinted>
  <dcterms:created xsi:type="dcterms:W3CDTF">2016-12-06T18:00:00Z</dcterms:created>
  <dcterms:modified xsi:type="dcterms:W3CDTF">2019-11-21T17:21:00Z</dcterms:modified>
</cp:coreProperties>
</file>